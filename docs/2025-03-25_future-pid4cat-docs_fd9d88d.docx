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Pr>
          <w:shd w:fill="ff9900" w:val="clear"/>
        </w:rPr>
      </w:pPr>
      <w:r w:rsidDel="00000000" w:rsidR="00000000" w:rsidRPr="00000000">
        <w:rPr>
          <w:shd w:fill="ff9900" w:val="clear"/>
          <w:rtl w:val="0"/>
        </w:rPr>
        <w:t xml:space="preserve">Set to read-only 2025-04-07 19:10</w:t>
        <w:br w:type="textWrapping"/>
        <w:t xml:space="preserve">Changes/comments will be integrated to markdown/html docs.</w:t>
      </w:r>
    </w:p>
    <w:bookmarkStart w:colFirst="0" w:colLast="0" w:name="bookmark=id.u13jf5hpi1et" w:id="0"/>
    <w:bookmarkEnd w:id="0"/>
    <w:p w:rsidR="00000000" w:rsidDel="00000000" w:rsidP="00000000" w:rsidRDefault="00000000" w:rsidRPr="00000000" w14:paraId="00000002">
      <w:pPr>
        <w:pStyle w:val="Heading1"/>
        <w:ind w:left="0" w:firstLine="0"/>
        <w:rPr/>
      </w:pPr>
      <w:r w:rsidDel="00000000" w:rsidR="00000000" w:rsidRPr="00000000">
        <w:rPr>
          <w:rtl w:val="0"/>
        </w:rPr>
        <w:t xml:space="preserve">Documentation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Initial Draft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a comprehensive </w:t>
      </w:r>
      <w:sdt>
        <w:sdtPr>
          <w:tag w:val="goog_rdk_0"/>
        </w:sdtPr>
        <w:sdtContent>
          <w:commentRangeStart w:id="0"/>
        </w:sdtContent>
      </w:sdt>
      <w:sdt>
        <w:sdtPr>
          <w:tag w:val="goog_rdk_1"/>
        </w:sdtPr>
        <w:sdtContent>
          <w:commentRangeStart w:id="1"/>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w:t>
      </w:r>
      <w:commentRangeEnd w:id="0"/>
      <w:r w:rsidDel="00000000" w:rsidR="00000000" w:rsidRPr="00000000">
        <w:commentReference w:id="0"/>
      </w:r>
      <w:commentRangeEnd w:id="1"/>
      <w:r w:rsidDel="00000000" w:rsidR="00000000" w:rsidRPr="00000000">
        <w:commentReference w:id="1"/>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documentation.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document matches the file “future-docs.md” in commit </w:t>
      </w:r>
      <w:hyperlink r:id="rId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fd9d88d</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author: David Linke</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Created: 2025-03-14</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Updated: 2025-03-25</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Contributors: MirjamS (anonymous), Preston, Nikol</w:t>
      </w:r>
      <w:r w:rsidDel="00000000" w:rsidR="00000000" w:rsidRPr="00000000">
        <w:rPr>
          <w:rtl w:val="0"/>
        </w:rPr>
        <w:t xml:space="preserve">aos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(add your name)</w:t>
      </w:r>
    </w:p>
    <w:bookmarkStart w:colFirst="0" w:colLast="0" w:name="bookmark=id.6kp7978xj7" w:id="1"/>
    <w:bookmarkEnd w:id="1"/>
    <w:p w:rsidR="00000000" w:rsidDel="00000000" w:rsidP="00000000" w:rsidRDefault="00000000" w:rsidRPr="00000000" w14:paraId="0000000A">
      <w:pPr>
        <w:pStyle w:val="Heading1"/>
        <w:numPr>
          <w:ilvl w:val="0"/>
          <w:numId w:val="63"/>
        </w:numPr>
        <w:ind w:left="432" w:hanging="432"/>
        <w:rPr/>
      </w:pPr>
      <w:r w:rsidDel="00000000" w:rsidR="00000000" w:rsidRPr="00000000">
        <w:rPr>
          <w:rtl w:val="0"/>
        </w:rPr>
        <w:t xml:space="preserve">Overview</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chapter will be converted to overview.md after review</w:t>
      </w:r>
      <w:r w:rsidDel="00000000" w:rsidR="00000000" w:rsidRPr="00000000">
        <w:rPr>
          <w:rtl w:val="0"/>
        </w:rPr>
      </w:r>
    </w:p>
    <w:bookmarkStart w:colFirst="0" w:colLast="0" w:name="bookmark=id.b7d65tzhx1q2" w:id="2"/>
    <w:bookmarkEnd w:id="2"/>
    <w:p w:rsidR="00000000" w:rsidDel="00000000" w:rsidP="00000000" w:rsidRDefault="00000000" w:rsidRPr="00000000" w14:paraId="0000000C">
      <w:pPr>
        <w:pStyle w:val="Heading2"/>
        <w:numPr>
          <w:ilvl w:val="1"/>
          <w:numId w:val="63"/>
        </w:numPr>
        <w:ind w:left="576" w:hanging="576"/>
        <w:rPr/>
      </w:pPr>
      <w:r w:rsidDel="00000000" w:rsidR="00000000" w:rsidRPr="00000000">
        <w:rPr>
          <w:rtl w:val="0"/>
        </w:rPr>
        <w:t xml:space="preserve">What is a Persistent Identifier and what is pid4cat?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Persistent Identifier (PID) is a long-lasting reference to a digital resource that remains valid regardless of changes in the resource’s location or ownership.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is a persistent identifier service designed specifically for the needs of the catalysis research community. The pid4cat service builds upon existing PID infrastructure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hyperlink r:id="rId10">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Handle System</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providing enhanced capabilities for metadata management and namespace delegation. It enables partner organizations to manage their own sub-namespaces while maintaining a consistent approach to identifier creation and metadata management. It consists of three main components:</w:t>
      </w:r>
    </w:p>
    <w:p w:rsidR="00000000" w:rsidDel="00000000" w:rsidP="00000000" w:rsidRDefault="00000000" w:rsidRPr="00000000" w14:paraId="000000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pid4cat-model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data model for metadata of persistent identifiers</w:t>
      </w:r>
    </w:p>
    <w:p w:rsidR="00000000" w:rsidDel="00000000" w:rsidP="00000000" w:rsidRDefault="00000000" w:rsidRPr="00000000" w14:paraId="0000001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pid4cat API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REST API for creating, updating, and retrieving PIDs and their associated metadata</w:t>
      </w:r>
    </w:p>
    <w:p w:rsidR="00000000" w:rsidDel="00000000" w:rsidP="00000000" w:rsidRDefault="00000000" w:rsidRPr="00000000" w14:paraId="0000001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pid4cat hosting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Operation of a production handle system with an officially registered permanent handle-prefix 21.11165 and of an analogous test system with the demo prefix 21.T11978.</w:t>
      </w:r>
    </w:p>
    <w:bookmarkStart w:colFirst="0" w:colLast="0" w:name="bookmark=id.61kez8gb1emo" w:id="3"/>
    <w:bookmarkEnd w:id="3"/>
    <w:p w:rsidR="00000000" w:rsidDel="00000000" w:rsidP="00000000" w:rsidRDefault="00000000" w:rsidRPr="00000000" w14:paraId="00000012">
      <w:pPr>
        <w:pStyle w:val="Heading2"/>
        <w:numPr>
          <w:ilvl w:val="1"/>
          <w:numId w:val="63"/>
        </w:numPr>
        <w:ind w:left="576" w:hanging="576"/>
        <w:rPr/>
      </w:pPr>
      <w:r w:rsidDel="00000000" w:rsidR="00000000" w:rsidRPr="00000000">
        <w:rPr>
          <w:rtl w:val="0"/>
        </w:rPr>
        <w:t xml:space="preserve">Design goals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the PID system:</w:t>
      </w:r>
    </w:p>
    <w:p w:rsidR="00000000" w:rsidDel="00000000" w:rsidP="00000000" w:rsidRDefault="00000000" w:rsidRPr="00000000" w14:paraId="0000001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PIDs for NFDI4Cat and its tools &amp; services</w:t>
      </w:r>
    </w:p>
    <w:p w:rsidR="00000000" w:rsidDel="00000000" w:rsidP="00000000" w:rsidRDefault="00000000" w:rsidRPr="00000000" w14:paraId="0000001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 cost per PID</w:t>
      </w:r>
    </w:p>
    <w:p w:rsidR="00000000" w:rsidDel="00000000" w:rsidP="00000000" w:rsidRDefault="00000000" w:rsidRPr="00000000" w14:paraId="0000001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Managed and operated by one main authority (HLRS)</w:t>
      </w:r>
    </w:p>
    <w:p w:rsidR="00000000" w:rsidDel="00000000" w:rsidP="00000000" w:rsidRDefault="00000000" w:rsidRPr="00000000" w14:paraId="0000001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 ID-spaces for sub name assigning authorities (SNAA)</w:t>
      </w:r>
    </w:p>
    <w:p w:rsidR="00000000" w:rsidDel="00000000" w:rsidP="00000000" w:rsidRDefault="00000000" w:rsidRPr="00000000" w14:paraId="0000001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 each SNAA to create IDs according to self-defined patterns (with some constraints on allowed characters)</w:t>
      </w:r>
    </w:p>
    <w:p w:rsidR="00000000" w:rsidDel="00000000" w:rsidP="00000000" w:rsidRDefault="00000000" w:rsidRPr="00000000" w14:paraId="0000001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REST-API</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with authorization for PID-management by SNAAs</w:t>
      </w:r>
    </w:p>
    <w:p w:rsidR="00000000" w:rsidDel="00000000" w:rsidP="00000000" w:rsidRDefault="00000000" w:rsidRPr="00000000" w14:paraId="0000001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of a single common handle prefix</w:t>
      </w:r>
    </w:p>
    <w:p w:rsidR="00000000" w:rsidDel="00000000" w:rsidP="00000000" w:rsidRDefault="00000000" w:rsidRPr="00000000" w14:paraId="0000001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tools &amp; open data (CC-0 for PID metadata, MIT or Apache-2-license for code)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the PID </w:t>
      </w:r>
      <w:r w:rsidDel="00000000" w:rsidR="00000000" w:rsidRPr="00000000">
        <w:rPr>
          <w:rtl w:val="0"/>
        </w:rPr>
        <w:t xml:space="preserve">metadata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model:</w:t>
      </w:r>
    </w:p>
    <w:p w:rsidR="00000000" w:rsidDel="00000000" w:rsidP="00000000" w:rsidRDefault="00000000" w:rsidRPr="00000000" w14:paraId="0000001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tl w:val="0"/>
        </w:rPr>
        <w:t xml:space="preserve">Predominantly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metadata about the PID (status, changes, contact)</w:t>
      </w:r>
    </w:p>
    <w:p w:rsidR="00000000" w:rsidDel="00000000" w:rsidP="00000000" w:rsidRDefault="00000000" w:rsidRPr="00000000" w14:paraId="0000001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 post-creation update work for metadata</w:t>
      </w:r>
    </w:p>
    <w:p w:rsidR="00000000" w:rsidDel="00000000" w:rsidP="00000000" w:rsidRDefault="00000000" w:rsidRPr="00000000" w14:paraId="0000001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Minimum information about the resource</w:t>
      </w:r>
    </w:p>
    <w:p w:rsidR="00000000" w:rsidDel="00000000" w:rsidP="00000000" w:rsidRDefault="00000000" w:rsidRPr="00000000" w14:paraId="00000020">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is identified? (selection among few types)</w:t>
      </w:r>
    </w:p>
    <w:p w:rsidR="00000000" w:rsidDel="00000000" w:rsidP="00000000" w:rsidRDefault="00000000" w:rsidRPr="00000000" w14:paraId="00000021">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to access the resource? (for example which other media type than html can be requested)</w:t>
      </w:r>
    </w:p>
    <w:p w:rsidR="00000000" w:rsidDel="00000000" w:rsidP="00000000" w:rsidRDefault="00000000" w:rsidRPr="00000000" w14:paraId="0000002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Relations to other PIDs (reuse relations from</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DataCite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metadat</w:t>
        </w:r>
      </w:hyperlink>
      <w:hyperlink r:id="rId12">
        <w:r w:rsidDel="00000000" w:rsidR="00000000" w:rsidRPr="00000000">
          <w:rPr>
            <w:color w:val="1155cc"/>
            <w:u w:val="single"/>
            <w:rtl w:val="0"/>
          </w:rPr>
          <w:t xml:space="preserve">a schema</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linked-data conform to facilitate PID-graph integration/creation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the pid4cat pattern:</w:t>
      </w:r>
    </w:p>
    <w:p w:rsidR="00000000" w:rsidDel="00000000" w:rsidP="00000000" w:rsidRDefault="00000000" w:rsidRPr="00000000" w14:paraId="0000002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Recognizable as pid4cat</w:t>
      </w:r>
    </w:p>
    <w:p w:rsidR="00000000" w:rsidDel="00000000" w:rsidP="00000000" w:rsidRDefault="00000000" w:rsidRPr="00000000" w14:paraId="0000002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Short meaningless identifier for the namespaces of SNAAs.</w:t>
      </w:r>
    </w:p>
    <w:p w:rsidR="00000000" w:rsidDel="00000000" w:rsidP="00000000" w:rsidRDefault="00000000" w:rsidRPr="00000000" w14:paraId="0000002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Best-practice guidelines for identifier patterns to help the SNAAs.</w:t>
      </w:r>
    </w:p>
    <w:p w:rsidR="00000000" w:rsidDel="00000000" w:rsidP="00000000" w:rsidRDefault="00000000" w:rsidRPr="00000000" w14:paraId="0000002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Within the prefix space, only the combination of identifier for the namespace and SNAA-created ID must be unique to allow offline (uncoordinated &amp; de-centralized) minting of identifiers.</w:t>
      </w:r>
    </w:p>
    <w:bookmarkStart w:colFirst="0" w:colLast="0" w:name="bookmark=id.1ub5v2trmix2" w:id="4"/>
    <w:bookmarkEnd w:id="4"/>
    <w:p w:rsidR="00000000" w:rsidDel="00000000" w:rsidP="00000000" w:rsidRDefault="00000000" w:rsidRPr="00000000" w14:paraId="00000029">
      <w:pPr>
        <w:pStyle w:val="Heading2"/>
        <w:numPr>
          <w:ilvl w:val="1"/>
          <w:numId w:val="63"/>
        </w:numPr>
        <w:ind w:left="576" w:hanging="576"/>
        <w:rPr/>
      </w:pPr>
      <w:r w:rsidDel="00000000" w:rsidR="00000000" w:rsidRPr="00000000">
        <w:rPr>
          <w:rtl w:val="0"/>
        </w:rPr>
        <w:t xml:space="preserve">Handle System Basics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handle consists of two parts: its naming authority, otherwise known as its prefix, and a unique local name under the naming authority, otherwise known as its suffix:</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&lt;Handle&gt; ::= &lt;Handle Naming Authority&gt; "/" &lt;Handle Local Name&gt;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naming authority and local name are separated by the ASCII character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21.zzzzz/4cat/638s-k9dx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\______/\_____________/</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prefix      suffix</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collection of local names under a naming authority defines the local handle namespace for that naming authority. Any local name must be unique under its local namespace. The uniqueness of a naming authority and a local name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that authority ensures that any handle is globally unique within the context of the Handle System.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naming authority for pid4cat handles is HLRS.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 https://datatracker.ietf.org/doc/html/rfc3650</w:t>
      </w:r>
    </w:p>
    <w:bookmarkStart w:colFirst="0" w:colLast="0" w:name="bookmark=id.f1e55iwhtehh" w:id="5"/>
    <w:bookmarkEnd w:id="5"/>
    <w:p w:rsidR="00000000" w:rsidDel="00000000" w:rsidP="00000000" w:rsidRDefault="00000000" w:rsidRPr="00000000" w14:paraId="00000031">
      <w:pPr>
        <w:pStyle w:val="Heading2"/>
        <w:numPr>
          <w:ilvl w:val="1"/>
          <w:numId w:val="63"/>
        </w:numPr>
        <w:ind w:left="576" w:hanging="576"/>
        <w:rPr/>
      </w:pPr>
      <w:r w:rsidDel="00000000" w:rsidR="00000000" w:rsidRPr="00000000">
        <w:rPr>
          <w:rtl w:val="0"/>
        </w:rPr>
        <w:t xml:space="preserve">Identifier pattern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handle-suffix part has to fulfill different roles in pid4cat handles. First, it should allow the minting of PIDs by different institutions. This requires that a part of the PID suffix is used </w:t>
      </w:r>
      <w:r w:rsidDel="00000000" w:rsidR="00000000" w:rsidRPr="00000000">
        <w:rPr>
          <w:rtl w:val="0"/>
        </w:rPr>
        <w:t xml:space="preserve">as an identifier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an organization using a sub-PID-namespace. Second, the suffix must contain an identifier part th</w:t>
      </w:r>
      <w:r w:rsidDel="00000000" w:rsidR="00000000" w:rsidRPr="00000000">
        <w:rPr>
          <w:rtl w:val="0"/>
        </w:rPr>
        <w:t xml:space="preserve">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makes it unique in each sub-PID-namespace. Third, the </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suffix should make pid4cat handles easily distinguishable from other handles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humans) [ref?].</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following scheme was selected for pid4cat handles:</w:t>
      </w:r>
    </w:p>
    <w:p w:rsidR="00000000" w:rsidDel="00000000" w:rsidP="00000000" w:rsidRDefault="00000000" w:rsidRPr="00000000" w14:paraId="0000003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&lt;handle-prefix&gt; / &lt;branding-suffix&gt; / &lt;ns-suffix&gt; / &lt;id-suffix&gt;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21.zzzzz/4cat/xxx/723-hk-09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\___/\__/\________/</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branding    |     id-suffix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suffix   ns-suffix</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As a </w:t>
      </w:r>
      <w:sdt>
        <w:sdtPr>
          <w:tag w:val="goog_rdk_5"/>
        </w:sdtPr>
        <w:sdtContent>
          <w:commentRangeStart w:id="5"/>
        </w:sdtContent>
      </w:sdt>
      <w:r w:rsidDel="00000000" w:rsidR="00000000" w:rsidRPr="00000000">
        <w:rPr>
          <w:rtl w:val="0"/>
        </w:rPr>
        <w:t xml:space="preserve">branding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label</w:t>
      </w:r>
      <w:commentRangeEnd w:id="5"/>
      <w:r w:rsidDel="00000000" w:rsidR="00000000" w:rsidRPr="00000000">
        <w:commentReference w:id="5"/>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4cat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already done for the </w:t>
      </w:r>
      <w:sdt>
        <w:sdtPr>
          <w:tag w:val="goog_rdk_6"/>
        </w:sdtPr>
        <w:sdtContent>
          <w:commentRangeStart w:id="6"/>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dataverse data repository</w:t>
      </w:r>
      <w:commentRangeEnd w:id="6"/>
      <w:r w:rsidDel="00000000" w:rsidR="00000000" w:rsidRPr="00000000">
        <w:commentReference w:id="6"/>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Next comes an identifier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ns-suffix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the namespace of sub-authorities associated with the PID-subspace followed by the ID-suffix part. Regarding uniqueness, it is important to note that only the combination of ns-suffix and id-suffix must be unique. Due to this, all </w:t>
      </w:r>
      <w:r w:rsidDel="00000000" w:rsidR="00000000" w:rsidRPr="00000000">
        <w:rPr>
          <w:rtl w:val="0"/>
        </w:rPr>
        <w:t xml:space="preser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NAAs are independent in the IDs they generate. The same id-suffix may be present in different sub namespaces. The different parts are separated by the ASCII character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Rules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&lt;ns-suffix&gt;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tl w:val="0"/>
        </w:rPr>
        <w:t xml:space="preserve">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the sub-authority, opaque (meaningless) IDs should be used. It is suggested to keep the sub-authority identifier short (3 chars) and use only the crockford-32 alphabet. This gives 32**3 = 32768 combinations.</w:t>
      </w:r>
    </w:p>
    <w:p w:rsidR="00000000" w:rsidDel="00000000" w:rsidP="00000000" w:rsidRDefault="00000000" w:rsidRPr="00000000" w14:paraId="0000003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Sub-namespaces have to be requested at HLRS.</w:t>
      </w:r>
    </w:p>
    <w:p w:rsidR="00000000" w:rsidDel="00000000" w:rsidP="00000000" w:rsidRDefault="00000000" w:rsidRPr="00000000" w14:paraId="0000003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ns-suffixes are generated randomly and should </w:t>
      </w:r>
      <w:sdt>
        <w:sdtPr>
          <w:tag w:val="goog_rdk_7"/>
        </w:sdtPr>
        <w:sdtContent>
          <w:commentRangeStart w:id="7"/>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have no meaning </w:t>
      </w:r>
      <w:commentRangeEnd w:id="7"/>
      <w:r w:rsidDel="00000000" w:rsidR="00000000" w:rsidRPr="00000000">
        <w:commentReference w:id="7"/>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they should not match abbreviations of institutions). [ref.]</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Rules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&lt;id-suffix&gt;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local-IDs are managed by the responsible 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may contain letters [A-Za-z], numbers [0-9] and symbols [./] as part </w:t>
      </w:r>
      <w:r w:rsidDel="00000000" w:rsidR="00000000" w:rsidRPr="00000000">
        <w:rPr>
          <w:rtl w:val="0"/>
        </w:rPr>
        <w:t xml:space="preserve">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 the identifier.</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Dashes in this part are ignored.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an optional checksum is included, it must be calculated including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&lt;ns-suffix&gt;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ignoring dashes.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Suggested checksum calculations: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ISO 7064 Mod 97, 10 algorithm.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evaluates the whole identifier as an integer which is valid if the number modulo 97 is 1. It has two check digits and is easy to compute. It is for example used by </w:t>
      </w:r>
      <w:hyperlink r:id="rId13">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ROR</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w:t>
      </w:r>
      <w:hyperlink r:id="rId14">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DataCite</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ISO 7064 Mod 37, 36 algorithm.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uses one alphanumeric check digit and the identifier itself may also be alphanumeric (digit or char). Hence, it is well suited to detect errors in alphanumeric identification numbers. This algorithm is for example used by the </w:t>
      </w:r>
      <w:hyperlink r:id="rId1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Global Release Identifier</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of these algorithms are available in many languages (for example in </w:t>
      </w:r>
      <w:hyperlink r:id="rId1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python-stdnum</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question:</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Should the ID-suffix be stored as case sensitive string? While this would not be required for numeric, hex or base32 encoded IDs, case sensitivity would be essential to support also base64 encoded ID-suffixes.</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Proposal (David): design &amp; program for case-sensitive IDs. My reasoning is that we should not artificially add a significant constraint that will be impossible to remove later. Case-insensitivity may be specified by individual SNAA for their sub-namespaces but should not be enforced for all created identifiers.</w:t>
      </w:r>
    </w:p>
    <w:bookmarkStart w:colFirst="0" w:colLast="0" w:name="bookmark=id.xyh4a9sp795" w:id="6"/>
    <w:bookmarkEnd w:id="6"/>
    <w:p w:rsidR="00000000" w:rsidDel="00000000" w:rsidP="00000000" w:rsidRDefault="00000000" w:rsidRPr="00000000" w14:paraId="00000046">
      <w:pPr>
        <w:pStyle w:val="Heading2"/>
        <w:numPr>
          <w:ilvl w:val="1"/>
          <w:numId w:val="63"/>
        </w:numPr>
        <w:ind w:left="576" w:hanging="576"/>
        <w:rPr/>
      </w:pPr>
      <w:r w:rsidDel="00000000" w:rsidR="00000000" w:rsidRPr="00000000">
        <w:rPr>
          <w:rtl w:val="0"/>
        </w:rPr>
        <w:t xml:space="preserve">Use case: PIDs for samples, devices etc.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identifiers can be used for various resources in the catalysis research domain:</w:t>
      </w:r>
    </w:p>
    <w:tbl>
      <w:tblPr>
        <w:tblStyle w:val="Table1"/>
        <w:tblW w:w="9630.0" w:type="dxa"/>
        <w:jc w:val="left"/>
        <w:tblInd w:w="-108.0" w:type="dxa"/>
        <w:tblLayout w:type="fixed"/>
        <w:tblLook w:val="0020"/>
      </w:tblPr>
      <w:tblGrid>
        <w:gridCol w:w="1245"/>
        <w:gridCol w:w="1230"/>
        <w:gridCol w:w="7155"/>
        <w:tblGridChange w:id="0">
          <w:tblGrid>
            <w:gridCol w:w="1245"/>
            <w:gridCol w:w="1230"/>
            <w:gridCol w:w="7155"/>
          </w:tblGrid>
        </w:tblGridChange>
      </w:tblGrid>
      <w:tr>
        <w:trPr>
          <w:cantSplit w:val="0"/>
          <w:tblHeader w:val="1"/>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Category</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Definition</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Description of use</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COLLECTION</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1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voc4cat:0005012</w:t>
              </w:r>
            </w:hyperlink>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sdt>
              <w:sdtPr>
                <w:tag w:val="goog_rdk_8"/>
              </w:sdtPr>
              <w:sdtContent>
                <w:commentRangeStart w:id="8"/>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collection is a group of resources and/or other collections</w:t>
            </w:r>
            <w:commentRangeEnd w:id="8"/>
            <w:r w:rsidDel="00000000" w:rsidR="00000000" w:rsidRPr="00000000">
              <w:commentReference w:id="8"/>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SAMPLE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1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voc4cat:0005013</w:t>
              </w:r>
            </w:hyperlink>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representative part of a material of interest on which observations are made.</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1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voc4cat:0005014</w:t>
              </w:r>
            </w:hyperlink>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material used in the research process (except samples).</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DEVICE</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2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voc4cat:0005015</w:t>
              </w:r>
            </w:hyperlink>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physical device used in a research or manufacturing process.</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DATA_OBJECT</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2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voc4cat:0005016</w:t>
              </w:r>
            </w:hyperlink>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collection of data available for access or download. A data object might be a data file, a data set, a data collection.</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DATA_SERVICE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2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voc4cat:0005017</w:t>
              </w:r>
            </w:hyperlink>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organized system of operations that provide data processing functions or access to datasets.</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categories are linked 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SKOS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concepts defined in the </w:t>
      </w:r>
      <w:hyperlink r:id="rId23">
        <w:r w:rsidDel="00000000" w:rsidR="00000000" w:rsidRPr="00000000">
          <w:rPr>
            <w:color w:val="1155cc"/>
            <w:u w:val="single"/>
            <w:rtl w:val="0"/>
          </w:rPr>
          <w:t xml:space="preserve">Voc4Cat</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vocabulary. Such mapping to machine readable terminologies facilitate </w:t>
      </w:r>
      <w:r w:rsidDel="00000000" w:rsidR="00000000" w:rsidRPr="00000000">
        <w:rPr>
          <w:rtl w:val="0"/>
        </w:rPr>
        <w:t xml:space="preserve">the use of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PIDs in linked-data applications and are key to fully realize FAIR data.</w:t>
      </w:r>
    </w:p>
    <w:bookmarkStart w:colFirst="0" w:colLast="0" w:name="bookmark=id.xhyhw12e253y" w:id="7"/>
    <w:bookmarkEnd w:id="7"/>
    <w:p w:rsidR="00000000" w:rsidDel="00000000" w:rsidP="00000000" w:rsidRDefault="00000000" w:rsidRPr="00000000" w14:paraId="0000005E">
      <w:pPr>
        <w:pStyle w:val="Heading2"/>
        <w:numPr>
          <w:ilvl w:val="1"/>
          <w:numId w:val="63"/>
        </w:numPr>
        <w:ind w:left="576" w:hanging="576"/>
        <w:rPr/>
      </w:pPr>
      <w:r w:rsidDel="00000000" w:rsidR="00000000" w:rsidRPr="00000000">
        <w:rPr>
          <w:rtl w:val="0"/>
        </w:rPr>
        <w:t xml:space="preserve">Use case: repo4cat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2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Repo4cat</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the data sharing portal created and operated by NFDI4Cat. It is </w:t>
      </w:r>
      <w:r w:rsidDel="00000000" w:rsidR="00000000" w:rsidRPr="00000000">
        <w:rPr>
          <w:rtl w:val="0"/>
        </w:rPr>
        <w:t xml:space="preserve">built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upon </w:t>
      </w:r>
      <w:hyperlink r:id="rId2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Dat</w:t>
        </w:r>
      </w:hyperlink>
      <w:hyperlink r:id="rId26">
        <w:r w:rsidDel="00000000" w:rsidR="00000000" w:rsidRPr="00000000">
          <w:rPr>
            <w:color w:val="156082"/>
            <w:rtl w:val="0"/>
          </w:rPr>
          <w:t xml:space="preserve">a</w:t>
        </w:r>
      </w:hyperlink>
      <w:hyperlink r:id="rId2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verse</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Repo4cat makes use of pid4cat handles to persistently identify the stored resources.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Example handle PID for data in the production instance of </w:t>
      </w:r>
      <w:hyperlink r:id="rId2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repo4cat</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hyperlink r:id="rId29">
        <w:r w:rsidDel="00000000" w:rsidR="00000000" w:rsidRPr="00000000">
          <w:rPr>
            <w:rFonts w:ascii="Aptos" w:cs="Aptos" w:eastAsia="Aptos" w:hAnsi="Aptos"/>
            <w:b w:val="0"/>
            <w:i w:val="0"/>
            <w:smallCaps w:val="0"/>
            <w:strike w:val="0"/>
            <w:color w:val="1155cc"/>
            <w:sz w:val="24"/>
            <w:szCs w:val="24"/>
            <w:u w:val="single"/>
            <w:shd w:fill="auto" w:val="clear"/>
            <w:vertAlign w:val="baseline"/>
            <w:rtl w:val="0"/>
          </w:rPr>
          <w:t xml:space="preserve">https://hdl.handle.net/21.11165/4cat/638s-k9dx</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shoulder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“4cat” is also used as “PID-namespace” for repo4cat PIDs.</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&lt;ns-suffix&gt;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not present in repo4cat PIDs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Currently 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minted by </w:t>
      </w:r>
      <w:r w:rsidDel="00000000" w:rsidR="00000000" w:rsidRPr="00000000">
        <w:rPr>
          <w:rtl w:val="0"/>
        </w:rPr>
        <w:t xml:space="preserve">repo4cat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the rich metadata th</w:t>
      </w:r>
      <w:r w:rsidDel="00000000" w:rsidR="00000000" w:rsidRPr="00000000">
        <w:rPr>
          <w:rtl w:val="0"/>
        </w:rPr>
        <w:t xml:space="preserve">at are attached 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other pid4cat PIDs due to limitations of Dataverse.</w:t>
      </w:r>
    </w:p>
    <w:bookmarkStart w:colFirst="0" w:colLast="0" w:name="bookmark=id.vrgcxhhv2ecq" w:id="8"/>
    <w:bookmarkEnd w:id="8"/>
    <w:p w:rsidR="00000000" w:rsidDel="00000000" w:rsidP="00000000" w:rsidRDefault="00000000" w:rsidRPr="00000000" w14:paraId="00000065">
      <w:pPr>
        <w:pStyle w:val="Heading2"/>
        <w:numPr>
          <w:ilvl w:val="1"/>
          <w:numId w:val="63"/>
        </w:numPr>
        <w:ind w:left="576" w:hanging="576"/>
        <w:rPr/>
      </w:pPr>
      <w:r w:rsidDel="00000000" w:rsidR="00000000" w:rsidRPr="00000000">
        <w:rPr>
          <w:rtl w:val="0"/>
        </w:rPr>
        <w:t xml:space="preserve">PID resolution methods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identifiers can be resolved using multiple methods:</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Direct Handle System resolution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https://hdl.handle.net/&lt;prefix&gt;/4cat/&lt;ns-suffix&gt;/&lt;id-suffix&gt;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pid4cat resolver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sdt>
      <w:sdtPr>
        <w:tag w:val="goog_rdk_11"/>
      </w:sdtPr>
      <w:sdtConten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ns w:author="Preston Rodrigues" w:id="0" w:date="2025-03-27T08:42:28Z"/>
              <w:rFonts w:ascii="Consolas" w:cs="Consolas" w:eastAsia="Consolas" w:hAnsi="Consolas"/>
              <w:b w:val="0"/>
              <w:i w:val="0"/>
              <w:smallCaps w:val="0"/>
              <w:strike w:val="0"/>
              <w:color w:val="000000"/>
              <w:sz w:val="22"/>
              <w:szCs w:val="22"/>
              <w:u w:val="none"/>
              <w:shd w:fill="auto" w:val="clear"/>
              <w:vertAlign w:val="baseline"/>
            </w:rPr>
          </w:pPr>
          <w:hyperlink r:id="rId30">
            <w:r w:rsidDel="00000000" w:rsidR="00000000" w:rsidRPr="00000000">
              <w:rPr>
                <w:rFonts w:ascii="Consolas" w:cs="Consolas" w:eastAsia="Consolas" w:hAnsi="Consolas"/>
                <w:b w:val="0"/>
                <w:i w:val="0"/>
                <w:smallCaps w:val="0"/>
                <w:strike w:val="0"/>
                <w:color w:val="1155cc"/>
                <w:sz w:val="22"/>
                <w:szCs w:val="22"/>
                <w:u w:val="single"/>
                <w:shd w:fill="auto" w:val="clear"/>
                <w:vertAlign w:val="baseline"/>
                <w:rtl w:val="0"/>
              </w:rPr>
              <w:t xml:space="preserve">https://pid.nfdi4cat.org/</w:t>
            </w:r>
          </w:hyperlink>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&lt;prefix&gt;/4cat/&lt;ns-suffix&gt;/&lt;id-suffix&gt;</w:t>
          </w:r>
          <w:sdt>
            <w:sdtPr>
              <w:tag w:val="goog_rdk_9"/>
            </w:sdtPr>
            <w:sdtContent>
              <w:ins w:author="Preston Rodrigues" w:id="0" w:date="2025-03-27T08:42:28Z"/>
              <w:sdt>
                <w:sdtPr>
                  <w:tag w:val="goog_rdk_10"/>
                </w:sdtPr>
                <w:sdtContent>
                  <w:commentRangeStart w:id="9"/>
                </w:sdtContent>
              </w:sdt>
              <w:ins w:author="Preston Rodrigues" w:id="0" w:date="2025-03-27T08:42:28Z">
                <w:r w:rsidDel="00000000" w:rsidR="00000000" w:rsidRPr="00000000">
                  <w:rPr>
                    <w:rtl w:val="0"/>
                  </w:rPr>
                </w:r>
              </w:ins>
            </w:sdtContent>
          </w:sdt>
        </w:p>
      </w:sdtContent>
    </w:sdt>
    <w:sdt>
      <w:sdtPr>
        <w:tag w:val="goog_rdk_14"/>
      </w:sdtPr>
      <w:sdtContent>
        <w:p w:rsidR="00000000" w:rsidDel="00000000" w:rsidP="00000000" w:rsidRDefault="00000000" w:rsidRPr="00000000" w14:paraId="0000006B">
          <w:pPr>
            <w:rPr>
              <w:rFonts w:ascii="Consolas" w:cs="Consolas" w:eastAsia="Consolas" w:hAnsi="Consolas"/>
              <w:sz w:val="22"/>
              <w:szCs w:val="22"/>
              <w:rPrChange w:author="Preston Rodrigues" w:id="1" w:date="2025-03-27T08:42:28Z">
                <w:rPr>
                  <w:rFonts w:ascii="Aptos" w:cs="Aptos" w:eastAsia="Aptos" w:hAnsi="Aptos"/>
                  <w:b w:val="0"/>
                  <w:i w:val="0"/>
                  <w:smallCaps w:val="0"/>
                  <w:strike w:val="0"/>
                  <w:color w:val="000000"/>
                  <w:sz w:val="24"/>
                  <w:szCs w:val="24"/>
                  <w:u w:val="none"/>
                  <w:shd w:fill="auto" w:val="clear"/>
                  <w:vertAlign w:val="baseline"/>
                </w:rPr>
              </w:rPrChange>
            </w:rPr>
            <w:pPrChange w:author="Preston Rodrigues" w:id="0" w:date="2025-03-27T08:42:28Z">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pPr>
            </w:pPrChange>
          </w:pPr>
          <w:sdt>
            <w:sdtPr>
              <w:tag w:val="goog_rdk_12"/>
            </w:sdtPr>
            <w:sdtContent>
              <w:ins w:author="Preston Rodrigues" w:id="0" w:date="2025-03-27T08:42:28Z">
                <w:r w:rsidDel="00000000" w:rsidR="00000000" w:rsidRPr="00000000">
                  <w:fldChar w:fldCharType="begin"/>
                </w:r>
                <w:r w:rsidDel="00000000" w:rsidR="00000000" w:rsidRPr="00000000">
                  <w:instrText xml:space="preserve">HYPERLINK "https://pid.nfdi4cat.org/"</w:instrText>
                </w:r>
                <w:r w:rsidDel="00000000" w:rsidR="00000000" w:rsidRPr="00000000">
                  <w:fldChar w:fldCharType="separate"/>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https://handle.nfdi4cat.org/</w:t>
                </w:r>
                <w:r w:rsidDel="00000000" w:rsidR="00000000" w:rsidRPr="00000000">
                  <w:fldChar w:fldCharType="end"/>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&lt;prefix&gt;/4cat/&lt;ns-suffix&gt;/&lt;id-suffix&gt;</w:t>
                </w:r>
              </w:ins>
            </w:sdtContent>
          </w:sdt>
          <w:commentRangeEnd w:id="9"/>
          <w:r w:rsidDel="00000000" w:rsidR="00000000" w:rsidRPr="00000000">
            <w:commentReference w:id="9"/>
          </w:r>
          <w:sdt>
            <w:sdtPr>
              <w:tag w:val="goog_rdk_13"/>
            </w:sdtPr>
            <w:sdtContent>
              <w:r w:rsidDel="00000000" w:rsidR="00000000" w:rsidRPr="00000000">
                <w:rPr>
                  <w:rtl w:val="0"/>
                </w:rPr>
              </w:r>
            </w:sdtContent>
          </w:sdt>
        </w:p>
      </w:sdtContent>
    </w:sdt>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DOI proxy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DOI resolver </w:t>
      </w:r>
      <w:r w:rsidDel="00000000" w:rsidR="00000000" w:rsidRPr="00000000">
        <w:rPr>
          <w:rtl w:val="0"/>
        </w:rPr>
        <w:t xml:space="preserve">also works with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other handles than the DOI 10.*-handles.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https://doi.org/&lt;prefix&gt;/4cat/&lt;ns-suffix&gt;/&lt;id-suffix&gt;</w:t>
      </w:r>
      <w:r w:rsidDel="00000000" w:rsidR="00000000" w:rsidRPr="00000000">
        <w:rPr>
          <w:rtl w:val="0"/>
        </w:rPr>
      </w:r>
    </w:p>
    <w:bookmarkStart w:colFirst="0" w:colLast="0" w:name="bookmark=id.qqgqcbqem7z4" w:id="9"/>
    <w:bookmarkEnd w:id="9"/>
    <w:p w:rsidR="00000000" w:rsidDel="00000000" w:rsidP="00000000" w:rsidRDefault="00000000" w:rsidRPr="00000000" w14:paraId="0000006F">
      <w:pPr>
        <w:pStyle w:val="Heading2"/>
        <w:numPr>
          <w:ilvl w:val="1"/>
          <w:numId w:val="63"/>
        </w:numPr>
        <w:ind w:left="576" w:hanging="576"/>
        <w:rPr/>
      </w:pPr>
      <w:r w:rsidDel="00000000" w:rsidR="00000000" w:rsidRPr="00000000">
        <w:rPr>
          <w:rtl w:val="0"/>
        </w:rPr>
        <w:t xml:space="preserve">Logos &amp; display guidelines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pid4cat identifier should be displayed consistently across all platforms to ensure recognition and proper use.</w:t>
      </w:r>
    </w:p>
    <w:bookmarkStart w:colFirst="0" w:colLast="0" w:name="bookmark=id.f8e3rlx0dqh1" w:id="10"/>
    <w:bookmarkEnd w:id="10"/>
    <w:p w:rsidR="00000000" w:rsidDel="00000000" w:rsidP="00000000" w:rsidRDefault="00000000" w:rsidRPr="00000000" w14:paraId="00000071">
      <w:pPr>
        <w:pStyle w:val="Heading3"/>
        <w:numPr>
          <w:ilvl w:val="2"/>
          <w:numId w:val="63"/>
        </w:numPr>
        <w:ind w:left="720" w:hanging="720"/>
        <w:rPr/>
      </w:pPr>
      <w:r w:rsidDel="00000000" w:rsidR="00000000" w:rsidRPr="00000000">
        <w:rPr>
          <w:rtl w:val="0"/>
        </w:rPr>
        <w:t xml:space="preserve">Display Format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displaying pid4cat identifiers in text:</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full handle identifier including prefix, branding suffix, namespace suffix, and local identifier part</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sdt>
        <w:sdtPr>
          <w:tag w:val="goog_rdk_15"/>
        </w:sdtPr>
        <w:sdtContent>
          <w:commentRangeStart w:id="10"/>
        </w:sdtContent>
      </w:sdt>
      <w:sdt>
        <w:sdtPr>
          <w:tag w:val="goog_rdk_16"/>
        </w:sdtPr>
        <w:sdtContent>
          <w:commentRangeStart w:id="11"/>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 not abbreviate any part of the identifier</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the case sensitivity of the identifier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Example: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21.11165/4cat/ABC/SAMPLE-2023-001</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creating hyperlinks use the handle.net resolver URL:</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https://hdl.handle.net/21.11165/4cat/ABC/SAMPLE-23-001</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using pid4cat </w:t>
      </w:r>
      <w:r w:rsidDel="00000000" w:rsidR="00000000" w:rsidRPr="00000000">
        <w:rPr>
          <w:rtl w:val="0"/>
        </w:rPr>
        <w:t xml:space="preserve">identifiers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linked-data </w:t>
      </w:r>
      <w:r w:rsidDel="00000000" w:rsidR="00000000" w:rsidRPr="00000000">
        <w:rPr>
          <w:rtl w:val="0"/>
        </w:rPr>
        <w:t xml:space="preserve">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plan to register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pid4cat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the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preferable prefix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https://pid.nfdi4cat.org/21.11165/4cat/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w:t>
      </w:r>
      <w:hyperlink r:id="rId3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Bioregistry</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allows to use the CURIE (compact URI) notation:</w:t>
      </w:r>
    </w:p>
    <w:p w:rsidR="00000000" w:rsidDel="00000000" w:rsidP="00000000" w:rsidRDefault="00000000" w:rsidRPr="00000000" w14:paraId="000000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pid4cat:ABC/SAMPLE-23-001</w:t>
      </w:r>
      <w:r w:rsidDel="00000000" w:rsidR="00000000" w:rsidRPr="00000000">
        <w:rPr>
          <w:rtl w:val="0"/>
        </w:rPr>
      </w:r>
    </w:p>
    <w:bookmarkStart w:colFirst="0" w:colLast="0" w:name="bookmark=id.xb4w70ru5ssk" w:id="11"/>
    <w:bookmarkEnd w:id="11"/>
    <w:p w:rsidR="00000000" w:rsidDel="00000000" w:rsidP="00000000" w:rsidRDefault="00000000" w:rsidRPr="00000000" w14:paraId="0000007B">
      <w:pPr>
        <w:pStyle w:val="Heading3"/>
        <w:numPr>
          <w:ilvl w:val="2"/>
          <w:numId w:val="63"/>
        </w:numPr>
        <w:ind w:left="720" w:hanging="720"/>
        <w:rPr/>
      </w:pPr>
      <w:r w:rsidDel="00000000" w:rsidR="00000000" w:rsidRPr="00000000">
        <w:rPr>
          <w:rtl w:val="0"/>
        </w:rPr>
        <w:t xml:space="preserve">Logo Usage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referencing pid4cat in applications, websites, or publications, the following logo guidelines apply:</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official pid4cat logo should be used when possible</w:t>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the aspect ratio of the logo</w:t>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 not modify or alter the logo</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sufficient clear space around the logo</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full-color version on light backgrounds and the inverted version on dark backgrounds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official pid4cat logos can be downloaded from [URL to be provided].</w:t>
      </w:r>
    </w:p>
    <w:bookmarkStart w:colFirst="0" w:colLast="0" w:name="bookmark=id.ck4z4nh8cvdo" w:id="12"/>
    <w:bookmarkEnd w:id="12"/>
    <w:p w:rsidR="00000000" w:rsidDel="00000000" w:rsidP="00000000" w:rsidRDefault="00000000" w:rsidRPr="00000000" w14:paraId="00000083">
      <w:pPr>
        <w:pStyle w:val="Heading2"/>
        <w:numPr>
          <w:ilvl w:val="1"/>
          <w:numId w:val="63"/>
        </w:numPr>
        <w:ind w:left="576" w:hanging="576"/>
        <w:rPr/>
      </w:pPr>
      <w:r w:rsidDel="00000000" w:rsidR="00000000" w:rsidRPr="00000000">
        <w:rPr>
          <w:rtl w:val="0"/>
        </w:rPr>
        <w:t xml:space="preserve">Best Practices</w:t>
      </w:r>
    </w:p>
    <w:bookmarkStart w:colFirst="0" w:colLast="0" w:name="bookmark=id.jdn8xdtkj8oc" w:id="13"/>
    <w:bookmarkEnd w:id="13"/>
    <w:p w:rsidR="00000000" w:rsidDel="00000000" w:rsidP="00000000" w:rsidRDefault="00000000" w:rsidRPr="00000000" w14:paraId="00000084">
      <w:pPr>
        <w:pStyle w:val="Heading3"/>
        <w:numPr>
          <w:ilvl w:val="2"/>
          <w:numId w:val="63"/>
        </w:numPr>
        <w:ind w:left="720" w:hanging="720"/>
        <w:rPr/>
      </w:pPr>
      <w:r w:rsidDel="00000000" w:rsidR="00000000" w:rsidRPr="00000000">
        <w:rPr>
          <w:rtl w:val="0"/>
        </w:rPr>
        <w:t xml:space="preserve">Local Identifier Design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SNAAs are encouraged to follow these best practices when designing their local identifier scheme:</w:t>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Consistency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Adopt a consistent pattern across all identifiers within your namespace</w:t>
      </w:r>
    </w:p>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Documentation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Document your identifier pattern for future reference</w:t>
      </w:r>
    </w:p>
    <w:p w:rsidR="00000000" w:rsidDel="00000000" w:rsidP="00000000" w:rsidRDefault="00000000" w:rsidRPr="00000000" w14:paraId="000000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Avoid semantics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Minimize semantic content that might become outdated.</w:t>
      </w:r>
    </w:p>
    <w:p w:rsidR="00000000" w:rsidDel="00000000" w:rsidP="00000000" w:rsidRDefault="00000000" w:rsidRPr="00000000" w14:paraId="0000008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Semantic identifiers contain meaningful information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JoeMiller-Sample-LiMg-001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Opaque identifiers have no inherent meaning (e.g., </w:t>
      </w:r>
      <w:sdt>
        <w:sdtPr>
          <w:tag w:val="goog_rdk_17"/>
        </w:sdtPr>
        <w:sdtContent>
          <w:commentRangeStart w:id="12"/>
        </w:sdtContent>
      </w:sdt>
      <w:sdt>
        <w:sdtPr>
          <w:tag w:val="goog_rdk_18"/>
        </w:sdtPr>
        <w:sdtContent>
          <w:commentRangeStart w:id="13"/>
        </w:sdtContent>
      </w:sdt>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x7z-9q2</w:t>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Validation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validation to ensure identifiers conform to your pattern</w:t>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Checksums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Consider incorporating checksums for error detection</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Future-proofing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for scalability and longevity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the resources that you want to assign identifiers to, have already identifiers in a local system (for example an electronic lab notebook), it is strongly suggested to reuse these locally unique identifiers for the identifier part in the pid4cat identifier. Often these are just integer numbers or type-number combinations.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you design a new scheme, consider how the IDs are used. For example, whenever reading and typing of the </w:t>
      </w:r>
      <w:r w:rsidDel="00000000" w:rsidR="00000000" w:rsidRPr="00000000">
        <w:rPr>
          <w:rtl w:val="0"/>
        </w:rPr>
        <w:t xml:space="preserve">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humans is important, consider using character sets (alphabets) designed for this purpose and/or using a checksum.</w:t>
      </w:r>
    </w:p>
    <w:p w:rsidR="00000000" w:rsidDel="00000000" w:rsidP="00000000" w:rsidRDefault="00000000" w:rsidRPr="00000000" w14:paraId="00000090">
      <w:pPr>
        <w:numPr>
          <w:ilvl w:val="0"/>
          <w:numId w:val="17"/>
        </w:numPr>
        <w:ind w:left="720" w:hanging="360"/>
        <w:rPr/>
      </w:pPr>
      <w:r w:rsidDel="00000000" w:rsidR="00000000" w:rsidRPr="00000000">
        <w:rPr>
          <w:b w:val="1"/>
          <w:rtl w:val="0"/>
        </w:rPr>
        <w:t xml:space="preserve">Base32-encoded sequential number with checksum</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 be added,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pure machine use and if global uniqueness is important consider using</w:t>
      </w:r>
    </w:p>
    <w:p w:rsidR="00000000" w:rsidDel="00000000" w:rsidP="00000000" w:rsidRDefault="00000000" w:rsidRPr="00000000" w14:paraId="00000093">
      <w:pPr>
        <w:numPr>
          <w:ilvl w:val="0"/>
          <w:numId w:val="18"/>
        </w:numPr>
        <w:ind w:left="720" w:hanging="360"/>
        <w:rPr/>
      </w:pPr>
      <w:r w:rsidDel="00000000" w:rsidR="00000000" w:rsidRPr="00000000">
        <w:rPr>
          <w:b w:val="1"/>
          <w:rtl w:val="0"/>
        </w:rPr>
        <w:t xml:space="preserve">UUID4-based identifiers</w:t>
      </w:r>
      <w:r w:rsidDel="00000000" w:rsidR="00000000" w:rsidRPr="00000000">
        <w:rPr>
          <w:rtl w:val="0"/>
        </w:rPr>
        <w:t xml:space="preserve"> (unordered):</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40944082-40ed-4f66-9e8f-66fbcd3908a9</w:t>
      </w:r>
      <w:r w:rsidDel="00000000" w:rsidR="00000000" w:rsidRPr="00000000">
        <w:rPr>
          <w:rtl w:val="0"/>
        </w:rPr>
      </w:r>
    </w:p>
    <w:p w:rsidR="00000000" w:rsidDel="00000000" w:rsidP="00000000" w:rsidRDefault="00000000" w:rsidRPr="00000000" w14:paraId="00000095">
      <w:pPr>
        <w:numPr>
          <w:ilvl w:val="0"/>
          <w:numId w:val="18"/>
        </w:numPr>
        <w:ind w:left="720" w:hanging="360"/>
        <w:rPr/>
      </w:pPr>
      <w:r w:rsidDel="00000000" w:rsidR="00000000" w:rsidRPr="00000000">
        <w:rPr>
          <w:b w:val="1"/>
          <w:rtl w:val="0"/>
        </w:rPr>
        <w:t xml:space="preserve">UUID7-based identifiers</w:t>
      </w:r>
      <w:r w:rsidDel="00000000" w:rsidR="00000000" w:rsidRPr="00000000">
        <w:rPr>
          <w:rtl w:val="0"/>
        </w:rPr>
        <w:t xml:space="preserve"> (time-ordered):</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0195c559-4b8a-7201-a7ab-f1a5d06687e0</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See also </w:t>
      </w:r>
      <w:hyperlink w:anchor="bookmark=id.dl2tkqu921o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pid4cat suffix design</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section.</w:t>
      </w:r>
    </w:p>
    <w:bookmarkStart w:colFirst="0" w:colLast="0" w:name="bookmark=id.ib31ptnfvglz" w:id="14"/>
    <w:bookmarkEnd w:id="14"/>
    <w:p w:rsidR="00000000" w:rsidDel="00000000" w:rsidP="00000000" w:rsidRDefault="00000000" w:rsidRPr="00000000" w14:paraId="00000098">
      <w:pPr>
        <w:pStyle w:val="Heading3"/>
        <w:numPr>
          <w:ilvl w:val="2"/>
          <w:numId w:val="63"/>
        </w:numPr>
        <w:ind w:left="720" w:hanging="720"/>
        <w:rPr/>
      </w:pPr>
      <w:r w:rsidDel="00000000" w:rsidR="00000000" w:rsidRPr="00000000">
        <w:rPr>
          <w:rtl w:val="0"/>
        </w:rPr>
        <w:t xml:space="preserve">Landing Pages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Landing pages should:</w:t>
      </w:r>
    </w:p>
    <w:p w:rsidR="00000000" w:rsidDel="00000000" w:rsidP="00000000" w:rsidRDefault="00000000" w:rsidRPr="00000000" w14:paraId="000000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 persistent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Remain accessible for as long as the identifier exists</w:t>
      </w:r>
    </w:p>
    <w:p w:rsidR="00000000" w:rsidDel="00000000" w:rsidP="00000000" w:rsidRDefault="00000000" w:rsidRPr="00000000" w14:paraId="000000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Provide metadata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Display key metadata about the resource</w:t>
      </w:r>
    </w:p>
    <w:p w:rsidR="00000000" w:rsidDel="00000000" w:rsidP="00000000" w:rsidRDefault="00000000" w:rsidRPr="00000000" w14:paraId="000000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Offer access information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 direct access to the resource or clear instructions for obtaining access</w:t>
      </w:r>
    </w:p>
    <w:p w:rsidR="00000000" w:rsidDel="00000000" w:rsidP="00000000" w:rsidRDefault="00000000" w:rsidRPr="00000000" w14:paraId="0000009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Include citation information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Show how the resource should be cited</w:t>
      </w:r>
    </w:p>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Show provenance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Include information about the origin and history of the resource</w:t>
      </w:r>
    </w:p>
    <w:p w:rsidR="00000000" w:rsidDel="00000000" w:rsidP="00000000" w:rsidRDefault="00000000" w:rsidRPr="00000000" w14:paraId="000000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 human-readable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Present information in a user-friendly format</w:t>
      </w:r>
    </w:p>
    <w:p w:rsidR="00000000" w:rsidDel="00000000" w:rsidP="00000000" w:rsidRDefault="00000000" w:rsidRPr="00000000" w14:paraId="000000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 machine-readable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Include structured metadata (e.g., JSON-LD, RDFa)</w:t>
      </w:r>
    </w:p>
    <w:bookmarkStart w:colFirst="0" w:colLast="0" w:name="bookmark=id.di0ohwokt8np" w:id="15"/>
    <w:bookmarkEnd w:id="15"/>
    <w:p w:rsidR="00000000" w:rsidDel="00000000" w:rsidP="00000000" w:rsidRDefault="00000000" w:rsidRPr="00000000" w14:paraId="000000A1">
      <w:pPr>
        <w:pStyle w:val="Heading3"/>
        <w:numPr>
          <w:ilvl w:val="2"/>
          <w:numId w:val="63"/>
        </w:numPr>
        <w:ind w:left="720" w:hanging="720"/>
        <w:rPr/>
      </w:pPr>
      <w:r w:rsidDel="00000000" w:rsidR="00000000" w:rsidRPr="00000000">
        <w:rPr>
          <w:rtl w:val="0"/>
        </w:rPr>
        <w:t xml:space="preserve">Metadata Quality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maintain high-quality metadata:</w:t>
      </w:r>
    </w:p>
    <w:p w:rsidR="00000000" w:rsidDel="00000000" w:rsidP="00000000" w:rsidRDefault="00000000" w:rsidRPr="00000000" w14:paraId="000000A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Completeness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 as many relevant metadata elements as possible</w:t>
      </w:r>
    </w:p>
    <w:p w:rsidR="00000000" w:rsidDel="00000000" w:rsidP="00000000" w:rsidRDefault="00000000" w:rsidRPr="00000000" w14:paraId="000000A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 metadata correctly describes the resource</w:t>
      </w:r>
    </w:p>
    <w:p w:rsidR="00000000" w:rsidDel="00000000" w:rsidP="00000000" w:rsidRDefault="00000000" w:rsidRPr="00000000" w14:paraId="000000A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Timeliness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Update metadata when the resource changes</w:t>
      </w:r>
    </w:p>
    <w:p w:rsidR="00000000" w:rsidDel="00000000" w:rsidP="00000000" w:rsidRDefault="00000000" w:rsidRPr="00000000" w14:paraId="000000A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Relationships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Document relationships to other resources</w:t>
      </w:r>
    </w:p>
    <w:bookmarkStart w:colFirst="0" w:colLast="0" w:name="bookmark=id.7b8yb610wx79" w:id="16"/>
    <w:bookmarkEnd w:id="16"/>
    <w:p w:rsidR="00000000" w:rsidDel="00000000" w:rsidP="00000000" w:rsidRDefault="00000000" w:rsidRPr="00000000" w14:paraId="000000A7">
      <w:pPr>
        <w:pStyle w:val="Heading3"/>
        <w:numPr>
          <w:ilvl w:val="2"/>
          <w:numId w:val="63"/>
        </w:numPr>
        <w:ind w:left="720" w:hanging="720"/>
        <w:rPr/>
      </w:pPr>
      <w:r w:rsidDel="00000000" w:rsidR="00000000" w:rsidRPr="00000000">
        <w:rPr>
          <w:rtl w:val="0"/>
        </w:rPr>
        <w:t xml:space="preserve">Integrating with Local Systems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Recommendations for integrating pid4cat with local systems:</w:t>
      </w:r>
    </w:p>
    <w:p w:rsidR="00000000" w:rsidDel="00000000" w:rsidP="00000000" w:rsidRDefault="00000000" w:rsidRPr="00000000" w14:paraId="000000A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Automated workflows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workflows that automatically create identifiers at appropriate points in research data lifecycles</w:t>
      </w:r>
    </w:p>
    <w:p w:rsidR="00000000" w:rsidDel="00000000" w:rsidP="00000000" w:rsidRDefault="00000000" w:rsidRPr="00000000" w14:paraId="000000A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Metadata harvesting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Set up processes to harvest metadata from local systems for pid4cat</w:t>
      </w:r>
    </w:p>
    <w:p w:rsidR="00000000" w:rsidDel="00000000" w:rsidP="00000000" w:rsidRDefault="00000000" w:rsidRPr="00000000" w14:paraId="000000A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 interfaces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 user-friendly interfaces for creating and managing identifiers</w:t>
      </w:r>
    </w:p>
    <w:p w:rsidR="00000000" w:rsidDel="00000000" w:rsidP="00000000" w:rsidRDefault="00000000" w:rsidRPr="00000000" w14:paraId="000000A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Authentication integration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Integrate local authentication systems with pid4cat API access</w:t>
      </w:r>
    </w:p>
    <w:p w:rsidR="00000000" w:rsidDel="00000000" w:rsidP="00000000" w:rsidRDefault="00000000" w:rsidRPr="00000000" w14:paraId="000000A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Monitoring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monitoring to ensure identifiers remain resolvable</w:t>
      </w:r>
    </w:p>
    <w:bookmarkStart w:colFirst="0" w:colLast="0" w:name="bookmark=id.1jr7fy3rtd1q" w:id="17"/>
    <w:bookmarkEnd w:id="17"/>
    <w:sdt>
      <w:sdtPr>
        <w:tag w:val="goog_rdk_24"/>
      </w:sdtPr>
      <w:sdtContent>
        <w:p w:rsidR="00000000" w:rsidDel="00000000" w:rsidP="00000000" w:rsidRDefault="00000000" w:rsidRPr="00000000" w14:paraId="000000AE">
          <w:pPr>
            <w:pStyle w:val="Heading3"/>
            <w:numPr>
              <w:ilvl w:val="2"/>
              <w:numId w:val="63"/>
            </w:numPr>
            <w:ind w:left="720" w:hanging="720"/>
            <w:rPr>
              <w:ins w:author="Anonymous" w:id="2" w:date="2025-04-02T08:35:26Z"/>
            </w:rPr>
          </w:pPr>
          <w:sdt>
            <w:sdtPr>
              <w:tag w:val="goog_rdk_19"/>
            </w:sdtPr>
            <w:sdtContent>
              <w:commentRangeStart w:id="14"/>
            </w:sdtContent>
          </w:sdt>
          <w:sdt>
            <w:sdtPr>
              <w:tag w:val="goog_rdk_20"/>
            </w:sdtPr>
            <w:sdtContent>
              <w:commentRangeStart w:id="15"/>
            </w:sdtContent>
          </w:sdt>
          <w:sdt>
            <w:sdtPr>
              <w:tag w:val="goog_rdk_21"/>
            </w:sdtPr>
            <w:sdtContent>
              <w:commentRangeStart w:id="16"/>
            </w:sdtContent>
          </w:sdt>
          <w:r w:rsidDel="00000000" w:rsidR="00000000" w:rsidRPr="00000000">
            <w:rPr>
              <w:rtl w:val="0"/>
            </w:rPr>
            <w:t xml:space="preserve">Security and Access Control</w:t>
          </w:r>
          <w:sdt>
            <w:sdtPr>
              <w:tag w:val="goog_rdk_22"/>
            </w:sdtPr>
            <w:sdtContent>
              <w:ins w:author="Anonymous" w:id="2" w:date="2025-04-02T08:35:26Z">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ins>
              <w:sdt>
                <w:sdtPr>
                  <w:tag w:val="goog_rdk_23"/>
                </w:sdtPr>
                <w:sdtContent>
                  <w:commentRangeStart w:id="17"/>
                </w:sdtContent>
              </w:sdt>
              <w:ins w:author="Anonymous" w:id="2" w:date="2025-04-02T08:35:26Z">
                <w:r w:rsidDel="00000000" w:rsidR="00000000" w:rsidRPr="00000000">
                  <w:rPr>
                    <w:rtl w:val="0"/>
                  </w:rPr>
                </w:r>
              </w:ins>
            </w:sdtContent>
          </w:sdt>
        </w:p>
      </w:sdtContent>
    </w:sdt>
    <w:sdt>
      <w:sdtPr>
        <w:tag w:val="goog_rdk_27"/>
      </w:sdtPr>
      <w:sdtContent>
        <w:p w:rsidR="00000000" w:rsidDel="00000000" w:rsidP="00000000" w:rsidRDefault="00000000" w:rsidRPr="00000000" w14:paraId="000000AF">
          <w:pPr>
            <w:ind w:left="720" w:firstLine="0"/>
            <w:rPr>
              <w:rFonts w:ascii="Arial" w:cs="Arial" w:eastAsia="Arial" w:hAnsi="Arial"/>
              <w:b w:val="0"/>
              <w:i w:val="0"/>
              <w:smallCaps w:val="0"/>
              <w:strike w:val="0"/>
              <w:color w:val="000000"/>
              <w:sz w:val="22"/>
              <w:szCs w:val="22"/>
              <w:u w:val="none"/>
              <w:shd w:fill="auto" w:val="clear"/>
              <w:vertAlign w:val="baseline"/>
              <w:rPrChange w:author="Anonymous" w:id="3" w:date="2025-04-02T08:35:26Z">
                <w:rPr/>
              </w:rPrChange>
            </w:rPr>
            <w:pPrChange w:author="Anonymous" w:id="0" w:date="2025-04-02T08:35:26Z">
              <w:pPr>
                <w:pStyle w:val="Heading3"/>
                <w:numPr>
                  <w:ilvl w:val="2"/>
                  <w:numId w:val="63"/>
                </w:numPr>
                <w:ind w:left="720" w:hanging="720"/>
              </w:pPr>
            </w:pPrChange>
          </w:pPr>
          <w:sdt>
            <w:sdtPr>
              <w:tag w:val="goog_rdk_25"/>
            </w:sdtPr>
            <w:sdtContent>
              <w:ins w:author="Anonymous" w:id="2" w:date="2025-04-02T08:35:26Z">
                <w:r w:rsidDel="00000000" w:rsidR="00000000" w:rsidRPr="00000000">
                  <w:rPr>
                    <w:rtl w:val="0"/>
                  </w:rPr>
                  <w:t xml:space="preserve">The SNAAs ensure the security and access control of the data and must secure it with sufficient technical and organisational measures.</w:t>
                </w:r>
              </w:ins>
            </w:sdtContent>
          </w:sdt>
          <w:commentRangeEnd w:id="17"/>
          <w:r w:rsidDel="00000000" w:rsidR="00000000" w:rsidRPr="00000000">
            <w:commentReference w:id="17"/>
          </w:r>
          <w:sdt>
            <w:sdtPr>
              <w:tag w:val="goog_rdk_26"/>
            </w:sdtPr>
            <w:sdtContent>
              <w:r w:rsidDel="00000000" w:rsidR="00000000" w:rsidRPr="00000000">
                <w:rPr>
                  <w:rtl w:val="0"/>
                </w:rPr>
              </w:r>
            </w:sdtContent>
          </w:sdt>
        </w:p>
      </w:sdtContent>
    </w:sdt>
    <w:bookmarkStart w:colFirst="0" w:colLast="0" w:name="bookmark=id.h4bfqoxwz0lm" w:id="18"/>
    <w:bookmarkEnd w:id="18"/>
    <w:p w:rsidR="00000000" w:rsidDel="00000000" w:rsidP="00000000" w:rsidRDefault="00000000" w:rsidRPr="00000000" w14:paraId="000000B0">
      <w:pPr>
        <w:pStyle w:val="Heading4"/>
        <w:numPr>
          <w:ilvl w:val="3"/>
          <w:numId w:val="63"/>
        </w:numPr>
        <w:ind w:left="864" w:hanging="864"/>
        <w:rPr/>
      </w:pPr>
      <w:r w:rsidDel="00000000" w:rsidR="00000000" w:rsidRPr="00000000">
        <w:rPr>
          <w:rtl w:val="0"/>
        </w:rPr>
        <w:t xml:space="preserve">API Key Management</w:t>
      </w:r>
    </w:p>
    <w:p w:rsidR="00000000" w:rsidDel="00000000" w:rsidP="00000000" w:rsidRDefault="00000000" w:rsidRPr="00000000" w14:paraId="000000B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Keep your API key secure</w:t>
      </w:r>
    </w:p>
    <w:p w:rsidR="00000000" w:rsidDel="00000000" w:rsidP="00000000" w:rsidRDefault="00000000" w:rsidRPr="00000000" w14:paraId="000000B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Rotate keys periodically (recommended every 90 days)</w:t>
      </w:r>
    </w:p>
    <w:p w:rsidR="00000000" w:rsidDel="00000000" w:rsidP="00000000" w:rsidRDefault="00000000" w:rsidRPr="00000000" w14:paraId="000000B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separate keys for different environments (development, production)</w:t>
      </w:r>
    </w:p>
    <w:p w:rsidR="00000000" w:rsidDel="00000000" w:rsidP="00000000" w:rsidRDefault="00000000" w:rsidRPr="00000000" w14:paraId="000000B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sdt>
        <w:sdtPr>
          <w:tag w:val="goog_rdk_28"/>
        </w:sdtPr>
        <w:sdtContent>
          <w:commentRangeStart w:id="18"/>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Revoke compromised keys immediately</w:t>
      </w:r>
      <w:commentRangeEnd w:id="18"/>
      <w:r w:rsidDel="00000000" w:rsidR="00000000" w:rsidRPr="00000000">
        <w:commentReference w:id="18"/>
      </w:r>
      <w:r w:rsidDel="00000000" w:rsidR="00000000" w:rsidRPr="00000000">
        <w:rPr>
          <w:rtl w:val="0"/>
        </w:rPr>
      </w:r>
    </w:p>
    <w:bookmarkStart w:colFirst="0" w:colLast="0" w:name="bookmark=id.np2i51yd87gr" w:id="19"/>
    <w:bookmarkEnd w:id="19"/>
    <w:p w:rsidR="00000000" w:rsidDel="00000000" w:rsidP="00000000" w:rsidRDefault="00000000" w:rsidRPr="00000000" w14:paraId="000000B5">
      <w:pPr>
        <w:pStyle w:val="Heading4"/>
        <w:numPr>
          <w:ilvl w:val="3"/>
          <w:numId w:val="63"/>
        </w:numPr>
        <w:ind w:left="864" w:hanging="864"/>
        <w:rPr/>
      </w:pPr>
      <w:r w:rsidDel="00000000" w:rsidR="00000000" w:rsidRPr="00000000">
        <w:rPr>
          <w:rtl w:val="0"/>
        </w:rPr>
        <w:t xml:space="preserve">Access Policies</w:t>
      </w:r>
    </w:p>
    <w:p w:rsidR="00000000" w:rsidDel="00000000" w:rsidP="00000000" w:rsidRDefault="00000000" w:rsidRPr="00000000" w14:paraId="000000B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Only authorized personnel should have access to create and modify PIDs</w:t>
      </w:r>
    </w:p>
    <w:p w:rsidR="00000000" w:rsidDel="00000000" w:rsidP="00000000" w:rsidRDefault="00000000" w:rsidRPr="00000000" w14:paraId="000000B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internal approval workflows for PID creation</w:t>
      </w:r>
    </w:p>
    <w:p w:rsidR="00000000" w:rsidDel="00000000" w:rsidP="00000000" w:rsidRDefault="00000000" w:rsidRPr="00000000" w14:paraId="000000B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an audit log of all PID operations</w:t>
      </w:r>
    </w:p>
    <w:p w:rsidR="00000000" w:rsidDel="00000000" w:rsidP="00000000" w:rsidRDefault="00000000" w:rsidRPr="00000000" w14:paraId="000000B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Review access permissions quarterly</w:t>
      </w:r>
    </w:p>
    <w:bookmarkStart w:colFirst="0" w:colLast="0" w:name="bookmark=id.4z2r7djyhgfy" w:id="20"/>
    <w:bookmarkEnd w:id="20"/>
    <w:p w:rsidR="00000000" w:rsidDel="00000000" w:rsidP="00000000" w:rsidRDefault="00000000" w:rsidRPr="00000000" w14:paraId="000000BA">
      <w:pPr>
        <w:pStyle w:val="Heading2"/>
        <w:numPr>
          <w:ilvl w:val="1"/>
          <w:numId w:val="63"/>
        </w:numPr>
        <w:ind w:left="576" w:hanging="576"/>
        <w:rPr/>
      </w:pPr>
      <w:r w:rsidDel="00000000" w:rsidR="00000000" w:rsidRPr="00000000">
        <w:rPr>
          <w:rtl w:val="0"/>
        </w:rPr>
        <w:t xml:space="preserve">Roadmap</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development and expansion of pid4cat is planned in several phases:</w:t>
      </w:r>
    </w:p>
    <w:bookmarkStart w:colFirst="0" w:colLast="0" w:name="bookmark=id.n3n5v4ezuc1l" w:id="21"/>
    <w:bookmarkEnd w:id="21"/>
    <w:p w:rsidR="00000000" w:rsidDel="00000000" w:rsidP="00000000" w:rsidRDefault="00000000" w:rsidRPr="00000000" w14:paraId="000000BC">
      <w:pPr>
        <w:pStyle w:val="Heading3"/>
        <w:numPr>
          <w:ilvl w:val="2"/>
          <w:numId w:val="63"/>
        </w:numPr>
        <w:ind w:left="720" w:hanging="720"/>
        <w:rPr/>
      </w:pPr>
      <w:r w:rsidDel="00000000" w:rsidR="00000000" w:rsidRPr="00000000">
        <w:rPr>
          <w:rtl w:val="0"/>
        </w:rPr>
        <w:t xml:space="preserve">Phase 1: Infrastructure Establishment (Completed)</w:t>
      </w:r>
    </w:p>
    <w:p w:rsidR="00000000" w:rsidDel="00000000" w:rsidP="00000000" w:rsidRDefault="00000000" w:rsidRPr="00000000" w14:paraId="000000B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Handle prefix registration</w:t>
      </w:r>
    </w:p>
    <w:p w:rsidR="00000000" w:rsidDel="00000000" w:rsidP="00000000" w:rsidRDefault="00000000" w:rsidRPr="00000000" w14:paraId="000000B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API implementation</w:t>
      </w:r>
    </w:p>
    <w:p w:rsidR="00000000" w:rsidDel="00000000" w:rsidP="00000000" w:rsidRDefault="00000000" w:rsidRPr="00000000" w14:paraId="000000B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Core metadata model development</w:t>
      </w:r>
    </w:p>
    <w:p w:rsidR="00000000" w:rsidDel="00000000" w:rsidP="00000000" w:rsidRDefault="00000000" w:rsidRPr="00000000" w14:paraId="000000C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documentation</w:t>
      </w:r>
    </w:p>
    <w:bookmarkStart w:colFirst="0" w:colLast="0" w:name="bookmark=id.oyrmr01qc785" w:id="22"/>
    <w:bookmarkEnd w:id="22"/>
    <w:p w:rsidR="00000000" w:rsidDel="00000000" w:rsidP="00000000" w:rsidRDefault="00000000" w:rsidRPr="00000000" w14:paraId="000000C1">
      <w:pPr>
        <w:pStyle w:val="Heading3"/>
        <w:numPr>
          <w:ilvl w:val="2"/>
          <w:numId w:val="63"/>
        </w:numPr>
        <w:ind w:left="720" w:hanging="720"/>
        <w:rPr/>
      </w:pPr>
      <w:r w:rsidDel="00000000" w:rsidR="00000000" w:rsidRPr="00000000">
        <w:rPr>
          <w:rtl w:val="0"/>
        </w:rPr>
        <w:t xml:space="preserve">Phase 2: Service Expansion (Current)</w:t>
      </w:r>
    </w:p>
    <w:p w:rsidR="00000000" w:rsidDel="00000000" w:rsidP="00000000" w:rsidRDefault="00000000" w:rsidRPr="00000000" w14:paraId="000000C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 API capabilities</w:t>
      </w:r>
    </w:p>
    <w:p w:rsidR="00000000" w:rsidDel="00000000" w:rsidP="00000000" w:rsidRDefault="00000000" w:rsidRPr="00000000" w14:paraId="000000C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 metadata model</w:t>
      </w:r>
    </w:p>
    <w:p w:rsidR="00000000" w:rsidDel="00000000" w:rsidP="00000000" w:rsidRDefault="00000000" w:rsidRPr="00000000" w14:paraId="000000C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related services</w:t>
      </w:r>
    </w:p>
    <w:p w:rsidR="00000000" w:rsidDel="00000000" w:rsidP="00000000" w:rsidRDefault="00000000" w:rsidRPr="00000000" w14:paraId="000000C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Expansion of </w:t>
      </w:r>
      <w:r w:rsidDel="00000000" w:rsidR="00000000" w:rsidRPr="00000000">
        <w:rPr>
          <w:rtl w:val="0"/>
        </w:rPr>
        <w:t xml:space="preserve">user and developer documentation</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Onboarding of initial SNAAs</w:t>
      </w:r>
    </w:p>
    <w:bookmarkStart w:colFirst="0" w:colLast="0" w:name="bookmark=id.dq6y8l1iusgb" w:id="23"/>
    <w:bookmarkEnd w:id="23"/>
    <w:p w:rsidR="00000000" w:rsidDel="00000000" w:rsidP="00000000" w:rsidRDefault="00000000" w:rsidRPr="00000000" w14:paraId="000000C7">
      <w:pPr>
        <w:pStyle w:val="Heading3"/>
        <w:numPr>
          <w:ilvl w:val="2"/>
          <w:numId w:val="63"/>
        </w:numPr>
        <w:ind w:left="720" w:hanging="720"/>
        <w:rPr/>
      </w:pPr>
      <w:r w:rsidDel="00000000" w:rsidR="00000000" w:rsidRPr="00000000">
        <w:rPr>
          <w:rtl w:val="0"/>
        </w:rPr>
        <w:t xml:space="preserve">Phase 3: Community Growth (Upcoming)</w:t>
      </w:r>
    </w:p>
    <w:p w:rsidR="00000000" w:rsidDel="00000000" w:rsidP="00000000" w:rsidRDefault="00000000" w:rsidRPr="00000000" w14:paraId="000000C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Outreach to potential </w:t>
      </w:r>
      <w:sdt>
        <w:sdtPr>
          <w:tag w:val="goog_rdk_29"/>
        </w:sdtPr>
        <w:sdtContent>
          <w:commentRangeStart w:id="19"/>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SNAAs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additional tools and services</w:t>
      </w:r>
    </w:p>
    <w:p w:rsidR="00000000" w:rsidDel="00000000" w:rsidP="00000000" w:rsidRDefault="00000000" w:rsidRPr="00000000" w14:paraId="000000C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the broader PID ecosystem</w:t>
      </w:r>
    </w:p>
    <w:p w:rsidR="00000000" w:rsidDel="00000000" w:rsidP="00000000" w:rsidRDefault="00000000" w:rsidRPr="00000000" w14:paraId="000000C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Community building activities</w:t>
      </w:r>
    </w:p>
    <w:bookmarkStart w:colFirst="0" w:colLast="0" w:name="bookmark=id.p6tilkwtem1o" w:id="24"/>
    <w:bookmarkEnd w:id="24"/>
    <w:p w:rsidR="00000000" w:rsidDel="00000000" w:rsidP="00000000" w:rsidRDefault="00000000" w:rsidRPr="00000000" w14:paraId="000000CC">
      <w:pPr>
        <w:pStyle w:val="Heading3"/>
        <w:numPr>
          <w:ilvl w:val="2"/>
          <w:numId w:val="63"/>
        </w:numPr>
        <w:ind w:left="720" w:hanging="720"/>
        <w:rPr/>
      </w:pPr>
      <w:r w:rsidDel="00000000" w:rsidR="00000000" w:rsidRPr="00000000">
        <w:rPr>
          <w:rtl w:val="0"/>
        </w:rPr>
        <w:t xml:space="preserve">Phase 4: Sustainability (Future)</w:t>
      </w:r>
    </w:p>
    <w:p w:rsidR="00000000" w:rsidDel="00000000" w:rsidP="00000000" w:rsidRDefault="00000000" w:rsidRPr="00000000" w14:paraId="000000C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w:t>
      </w:r>
      <w:r w:rsidDel="00000000" w:rsidR="00000000" w:rsidRPr="00000000">
        <w:rPr>
          <w:rtl w:val="0"/>
        </w:rPr>
        <w:t xml:space="preserv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sustainable funding model</w:t>
      </w:r>
    </w:p>
    <w:p w:rsidR="00000000" w:rsidDel="00000000" w:rsidP="00000000" w:rsidRDefault="00000000" w:rsidRPr="00000000" w14:paraId="000000C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tl w:val="0"/>
        </w:rPr>
        <w:t xml:space="preserve">Plan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preservation</w:t>
      </w:r>
    </w:p>
    <w:p w:rsidR="00000000" w:rsidDel="00000000" w:rsidP="00000000" w:rsidRDefault="00000000" w:rsidRPr="00000000" w14:paraId="000000C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Evaluation and improvement of governance model</w:t>
      </w:r>
    </w:p>
    <w:bookmarkStart w:colFirst="0" w:colLast="0" w:name="bookmark=id.dsxq2kce76k5" w:id="25"/>
    <w:bookmarkEnd w:id="25"/>
    <w:p w:rsidR="00000000" w:rsidDel="00000000" w:rsidP="00000000" w:rsidRDefault="00000000" w:rsidRPr="00000000" w14:paraId="000000D0">
      <w:pPr>
        <w:pStyle w:val="Heading2"/>
        <w:numPr>
          <w:ilvl w:val="1"/>
          <w:numId w:val="63"/>
        </w:numPr>
        <w:ind w:left="576" w:hanging="576"/>
        <w:rPr/>
      </w:pPr>
      <w:r w:rsidDel="00000000" w:rsidR="00000000" w:rsidRPr="00000000">
        <w:rPr>
          <w:rtl w:val="0"/>
        </w:rPr>
        <w:t xml:space="preserve">History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pid4cat service was developed as part of the NFDI4Cat consortium, a project funded by the German Research Foundation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DFG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establish a research data infrastructure for catalysis research</w:t>
      </w:r>
      <w:r w:rsidDel="00000000" w:rsidR="00000000" w:rsidRPr="00000000">
        <w:rPr>
          <w:rtl w:val="0"/>
        </w:rPr>
        <w:t xml:space="preserve"> </w:t>
      </w:r>
      <w:sdt>
        <w:sdtPr>
          <w:tag w:val="goog_rdk_30"/>
        </w:sdtPr>
        <w:sdtContent>
          <w:ins w:author="David Linke" w:id="4" w:date="2025-03-27T16:41:23Z">
            <w:r w:rsidDel="00000000" w:rsidR="00000000" w:rsidRPr="00000000">
              <w:rPr>
                <w:rtl w:val="0"/>
              </w:rPr>
              <w:t xml:space="preserve">(see about.md TODO make this a link)</w:t>
            </w:r>
          </w:ins>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milestones in the development of pid4cat:</w:t>
      </w:r>
    </w:p>
    <w:p w:rsidR="00000000" w:rsidDel="00000000" w:rsidP="00000000" w:rsidRDefault="00000000" w:rsidRPr="00000000" w14:paraId="000000D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2023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Initial conceptualization of pid4cat</w:t>
      </w:r>
    </w:p>
    <w:p w:rsidR="00000000" w:rsidDel="00000000" w:rsidP="00000000" w:rsidRDefault="00000000" w:rsidRPr="00000000" w14:paraId="000000D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2024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Launch of the production handle server</w:t>
      </w:r>
    </w:p>
    <w:p w:rsidR="00000000" w:rsidDel="00000000" w:rsidP="00000000" w:rsidRDefault="00000000" w:rsidRPr="00000000" w14:paraId="000000D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2025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Launch of pid4cat service; Onboarding of initial SNAAs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development of pid4cat has been guided by the needs of the catalysis research community and best practices in </w:t>
      </w:r>
      <w:r w:rsidDel="00000000" w:rsidR="00000000" w:rsidRPr="00000000">
        <w:rPr>
          <w:rtl w:val="0"/>
        </w:rPr>
        <w:t xml:space="preserve">PID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management.</w:t>
      </w:r>
    </w:p>
    <w:bookmarkStart w:colFirst="0" w:colLast="0" w:name="bookmark=id.s55em532d7to" w:id="26"/>
    <w:bookmarkEnd w:id="26"/>
    <w:p w:rsidR="00000000" w:rsidDel="00000000" w:rsidP="00000000" w:rsidRDefault="00000000" w:rsidRPr="00000000" w14:paraId="000000D7">
      <w:pPr>
        <w:pStyle w:val="Heading1"/>
        <w:numPr>
          <w:ilvl w:val="0"/>
          <w:numId w:val="63"/>
        </w:numPr>
        <w:ind w:left="432" w:hanging="432"/>
        <w:rPr/>
      </w:pPr>
      <w:r w:rsidDel="00000000" w:rsidR="00000000" w:rsidRPr="00000000">
        <w:rPr>
          <w:rtl w:val="0"/>
        </w:rPr>
        <w:t xml:space="preserve">Getting Started</w:t>
      </w:r>
    </w:p>
    <w:bookmarkStart w:colFirst="0" w:colLast="0" w:name="bookmark=id.g2stxzkkjv2u" w:id="27"/>
    <w:bookmarkEnd w:id="27"/>
    <w:p w:rsidR="00000000" w:rsidDel="00000000" w:rsidP="00000000" w:rsidRDefault="00000000" w:rsidRPr="00000000" w14:paraId="000000D8">
      <w:pPr>
        <w:pStyle w:val="Heading2"/>
        <w:numPr>
          <w:ilvl w:val="1"/>
          <w:numId w:val="63"/>
        </w:numPr>
        <w:ind w:left="576" w:hanging="576"/>
        <w:rPr/>
      </w:pPr>
      <w:r w:rsidDel="00000000" w:rsidR="00000000" w:rsidRPr="00000000">
        <w:rPr>
          <w:rtl w:val="0"/>
        </w:rPr>
        <w:t xml:space="preserve">Registration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use pid4cat services, organizations must apply to become a </w:t>
      </w:r>
      <w:sdt>
        <w:sdtPr>
          <w:tag w:val="goog_rdk_31"/>
        </w:sdtPr>
        <w:sdtContent>
          <w:commentRangeStart w:id="20"/>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Sub-Name Assigning Authority (SNAA)</w:t>
      </w:r>
      <w:commentRangeEnd w:id="20"/>
      <w:r w:rsidDel="00000000" w:rsidR="00000000" w:rsidRPr="00000000">
        <w:commentReference w:id="20"/>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application process involves:</w:t>
      </w:r>
    </w:p>
    <w:p w:rsidR="00000000" w:rsidDel="00000000" w:rsidP="00000000" w:rsidRDefault="00000000" w:rsidRPr="00000000" w14:paraId="000000D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sdt>
        <w:sdtPr>
          <w:tag w:val="goog_rdk_32"/>
        </w:sdtPr>
        <w:sdtContent>
          <w:commentRangeStart w:id="21"/>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Submitting</w:t>
      </w:r>
      <w:commentRangeEnd w:id="21"/>
      <w:r w:rsidDel="00000000" w:rsidR="00000000" w:rsidRPr="00000000">
        <w:commentReference w:id="21"/>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 application form to the pid4cat </w:t>
      </w:r>
      <w:r w:rsidDel="00000000" w:rsidR="00000000" w:rsidRPr="00000000">
        <w:rPr>
          <w:rtl w:val="0"/>
        </w:rPr>
        <w:t xml:space="preserve">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ore </w:t>
      </w:r>
      <w:r w:rsidDel="00000000" w:rsidR="00000000" w:rsidRPr="00000000">
        <w:rPr>
          <w:rtl w:val="0"/>
        </w:rPr>
        <w:t xml:space="preserve">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rganization</w:t>
      </w:r>
    </w:p>
    <w:p w:rsidR="00000000" w:rsidDel="00000000" w:rsidP="00000000" w:rsidRDefault="00000000" w:rsidRPr="00000000" w14:paraId="000000D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Agreeing to the pid4cat policies (detailed in </w:t>
      </w:r>
      <w:r w:rsidDel="00000000" w:rsidR="00000000" w:rsidRPr="00000000">
        <w:rPr>
          <w:rtl w:val="0"/>
        </w:rPr>
        <w:t xml:space="preserve">section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Policies [TODO add internal link])</w:t>
      </w:r>
    </w:p>
    <w:p w:rsidR="00000000" w:rsidDel="00000000" w:rsidP="00000000" w:rsidRDefault="00000000" w:rsidRPr="00000000" w14:paraId="000000D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Demonstrating the capability to maintain the identified resources</w:t>
      </w:r>
    </w:p>
    <w:p w:rsidR="00000000" w:rsidDel="00000000" w:rsidP="00000000" w:rsidRDefault="00000000" w:rsidRPr="00000000" w14:paraId="000000D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Designating a technical and administrative contact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Upon approval, the organization will receive:</w:t>
      </w:r>
    </w:p>
    <w:p w:rsidR="00000000" w:rsidDel="00000000" w:rsidP="00000000" w:rsidRDefault="00000000" w:rsidRPr="00000000" w14:paraId="000000D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unique namespace suffix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&lt;ns-suffix&gt;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credentials for accessing the pid4cat API</w:t>
      </w:r>
    </w:p>
    <w:p w:rsidR="00000000" w:rsidDel="00000000" w:rsidP="00000000" w:rsidRDefault="00000000" w:rsidRPr="00000000" w14:paraId="000000E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Documentation and support </w:t>
      </w:r>
      <w:r w:rsidDel="00000000" w:rsidR="00000000" w:rsidRPr="00000000">
        <w:rPr>
          <w:rtl w:val="0"/>
        </w:rPr>
        <w:t xml:space="preserve">for the integration into SNAA-operated services.</w:t>
      </w:r>
      <w:r w:rsidDel="00000000" w:rsidR="00000000" w:rsidRPr="00000000">
        <w:rPr>
          <w:rtl w:val="0"/>
        </w:rPr>
      </w:r>
    </w:p>
    <w:bookmarkStart w:colFirst="0" w:colLast="0" w:name="bookmark=id.ioz56kls4zlz" w:id="28"/>
    <w:bookmarkEnd w:id="28"/>
    <w:p w:rsidR="00000000" w:rsidDel="00000000" w:rsidP="00000000" w:rsidRDefault="00000000" w:rsidRPr="00000000" w14:paraId="000000E2">
      <w:pPr>
        <w:pStyle w:val="Heading2"/>
        <w:numPr>
          <w:ilvl w:val="1"/>
          <w:numId w:val="63"/>
        </w:numPr>
        <w:ind w:left="576" w:hanging="576"/>
        <w:rPr/>
      </w:pPr>
      <w:r w:rsidDel="00000000" w:rsidR="00000000" w:rsidRPr="00000000">
        <w:rPr>
          <w:rtl w:val="0"/>
        </w:rPr>
        <w:t xml:space="preserve">Creating identifiers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Identifiers can be created through the pid4cat API. Partner organizations (SNAAs) have two options:</w:t>
      </w:r>
    </w:p>
    <w:p w:rsidR="00000000" w:rsidDel="00000000" w:rsidP="00000000" w:rsidRDefault="00000000" w:rsidRPr="00000000" w14:paraId="000000E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rtl w:val="0"/>
        </w:rPr>
        <w:t xml:space="preserve">Generated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identifiers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Identifiers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generated by the pid4cat </w:t>
      </w:r>
      <w:r w:rsidDel="00000000" w:rsidR="00000000" w:rsidRPr="00000000">
        <w:rPr>
          <w:rtl w:val="0"/>
        </w:rPr>
        <w:t xml:space="preserve">API</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rtl w:val="0"/>
        </w:rPr>
        <w:t xml:space="preserve">Provided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identifiers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identifiers created according to local naming conventions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create </w:t>
      </w:r>
      <w:sdt>
        <w:sdtPr>
          <w:tag w:val="goog_rdk_33"/>
        </w:sdtPr>
        <w:sdtContent>
          <w:ins w:author="Preston Rodrigues" w:id="5" w:date="2025-04-04T07:57:40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w:t>
            </w:r>
          </w:ins>
        </w:sdtContent>
      </w:sdt>
      <w:sdt>
        <w:sdtPr>
          <w:tag w:val="goog_rdk_34"/>
        </w:sdtPr>
        <w:sdtContent>
          <w:del w:author="Preston Rodrigues" w:id="5" w:date="2025-04-04T07:57:40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delText xml:space="preserve">an</w:delText>
            </w:r>
          </w:del>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identifier:</w:t>
      </w:r>
    </w:p>
    <w:sdt>
      <w:sdtPr>
        <w:tag w:val="goog_rdk_38"/>
      </w:sdtPr>
      <w:sdtContent>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ns w:author="Preston Rodrigues" w:id="6" w:date="2025-04-04T07:54:00Z"/>
              <w:rFonts w:ascii="Consolas" w:cs="Consolas" w:eastAsia="Consolas" w:hAnsi="Consolas"/>
              <w:sz w:val="22"/>
              <w:szCs w:val="22"/>
            </w:rPr>
          </w:pPr>
          <w:sdt>
            <w:sdtPr>
              <w:tag w:val="goog_rdk_35"/>
            </w:sdtPr>
            <w:sdtContent>
              <w:commentRangeStart w:id="22"/>
            </w:sdtContent>
          </w:sdt>
          <w:sdt>
            <w:sdtPr>
              <w:tag w:val="goog_rdk_36"/>
            </w:sdtPr>
            <w:sdtContent>
              <w:commentRangeStart w:id="23"/>
            </w:sdtContent>
          </w:sdt>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w:t>
          </w:r>
          <w:commentRangeEnd w:id="22"/>
          <w:r w:rsidDel="00000000" w:rsidR="00000000" w:rsidRPr="00000000">
            <w:commentReference w:id="22"/>
          </w:r>
          <w:commentRangeEnd w:id="23"/>
          <w:r w:rsidDel="00000000" w:rsidR="00000000" w:rsidRPr="00000000">
            <w:commentReference w:id="23"/>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/api/v2/</w:t>
          </w:r>
          <w:r w:rsidDel="00000000" w:rsidR="00000000" w:rsidRPr="00000000">
            <w:rPr>
              <w:rFonts w:ascii="Consolas" w:cs="Consolas" w:eastAsia="Consolas" w:hAnsi="Consolas"/>
              <w:sz w:val="22"/>
              <w:szCs w:val="22"/>
              <w:rtl w:val="0"/>
            </w:rPr>
            <w:t xml:space="preserve">… TODO add endpoint</w:t>
          </w:r>
          <w:sdt>
            <w:sdtPr>
              <w:tag w:val="goog_rdk_37"/>
            </w:sdtPr>
            <w:sdtContent>
              <w:ins w:author="Preston Rodrigues" w:id="6" w:date="2025-04-04T07:54:00Z">
                <w:r w:rsidDel="00000000" w:rsidR="00000000" w:rsidRPr="00000000">
                  <w:rPr>
                    <w:rFonts w:ascii="Consolas" w:cs="Consolas" w:eastAsia="Consolas" w:hAnsi="Consolas"/>
                    <w:sz w:val="22"/>
                    <w:szCs w:val="22"/>
                    <w:rtl w:val="0"/>
                  </w:rPr>
                  <w:t xml:space="preserve"> </w:t>
                </w:r>
              </w:ins>
            </w:sdtContent>
          </w:sdt>
        </w:p>
      </w:sdtContent>
    </w:sdt>
    <w:sdt>
      <w:sdtPr>
        <w:tag w:val="goog_rdk_41"/>
      </w:sdtPr>
      <w:sdtContent>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Change w:author="Preston Rodrigues" w:id="7" w:date="2025-04-04T07:54:00Z">
                <w:rPr>
                  <w:rFonts w:ascii="Aptos" w:cs="Aptos" w:eastAsia="Aptos" w:hAnsi="Aptos"/>
                  <w:b w:val="0"/>
                  <w:i w:val="0"/>
                  <w:smallCaps w:val="0"/>
                  <w:strike w:val="0"/>
                  <w:color w:val="000000"/>
                  <w:sz w:val="24"/>
                  <w:szCs w:val="24"/>
                  <w:u w:val="none"/>
                  <w:shd w:fill="auto" w:val="clear"/>
                  <w:vertAlign w:val="baseline"/>
                </w:rPr>
              </w:rPrChange>
            </w:rPr>
          </w:pPr>
          <w:sdt>
            <w:sdtPr>
              <w:tag w:val="goog_rdk_39"/>
            </w:sdtPr>
            <w:sdtContent>
              <w:ins w:author="Preston Rodrigues" w:id="6" w:date="2025-04-04T07:54:00Z">
                <w:r w:rsidDel="00000000" w:rsidR="00000000" w:rsidRPr="00000000">
                  <w:rPr>
                    <w:rFonts w:ascii="Consolas" w:cs="Consolas" w:eastAsia="Consolas" w:hAnsi="Consolas"/>
                    <w:sz w:val="22"/>
                    <w:szCs w:val="22"/>
                    <w:rtl w:val="0"/>
                  </w:rPr>
                  <w:t xml:space="preserve">PUT </w:t>
                </w:r>
                <w:r w:rsidDel="00000000" w:rsidR="00000000" w:rsidRPr="00000000">
                  <w:fldChar w:fldCharType="begin"/>
                </w:r>
                <w:r w:rsidDel="00000000" w:rsidR="00000000" w:rsidRPr="00000000">
                  <w:instrText xml:space="preserve">HYPERLINK "https://api.nfdi4cat.org/"</w:instrText>
                </w:r>
                <w:r w:rsidDel="00000000" w:rsidR="00000000" w:rsidRPr="00000000">
                  <w:fldChar w:fldCharType="separate"/>
                </w:r>
                <w:r w:rsidDel="00000000" w:rsidR="00000000" w:rsidRPr="00000000">
                  <w:rPr>
                    <w:rFonts w:ascii="Consolas" w:cs="Consolas" w:eastAsia="Consolas" w:hAnsi="Consolas"/>
                    <w:sz w:val="22"/>
                    <w:szCs w:val="22"/>
                    <w:rtl w:val="0"/>
                  </w:rPr>
                  <w:t xml:space="preserve">https://api.nfdi4cat.org/</w:t>
                </w:r>
                <w:r w:rsidDel="00000000" w:rsidR="00000000" w:rsidRPr="00000000">
                  <w:fldChar w:fldCharType="end"/>
                </w:r>
                <w:r w:rsidDel="00000000" w:rsidR="00000000" w:rsidRPr="00000000">
                  <w:rPr>
                    <w:rFonts w:ascii="Consolas" w:cs="Consolas" w:eastAsia="Consolas" w:hAnsi="Consolas"/>
                    <w:sz w:val="22"/>
                    <w:szCs w:val="22"/>
                    <w:rtl w:val="0"/>
                  </w:rPr>
                  <w:t xml:space="preserve">&lt;version&gt;?customid=xxx-xxx (future)</w:t>
                </w:r>
              </w:ins>
            </w:sdtContent>
          </w:sdt>
          <w:sdt>
            <w:sdtPr>
              <w:tag w:val="goog_rdk_40"/>
            </w:sdtPr>
            <w:sdtContent>
              <w:r w:rsidDel="00000000" w:rsidR="00000000" w:rsidRPr="00000000">
                <w:rPr>
                  <w:rtl w:val="0"/>
                </w:rPr>
              </w:r>
            </w:sdtContent>
          </w:sdt>
        </w:p>
      </w:sdtContent>
    </w:sdt>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a payload containing:</w:t>
      </w:r>
    </w:p>
    <w:p w:rsidR="00000000" w:rsidDel="00000000" w:rsidP="00000000" w:rsidRDefault="00000000" w:rsidRPr="00000000" w14:paraId="000000E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local identifier (optional for opaque identifiers)</w:t>
      </w:r>
    </w:p>
    <w:p w:rsidR="00000000" w:rsidDel="00000000" w:rsidP="00000000" w:rsidRDefault="00000000" w:rsidRPr="00000000" w14:paraId="000000E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URL of the resource</w:t>
      </w:r>
    </w:p>
    <w:p w:rsidR="00000000" w:rsidDel="00000000" w:rsidP="00000000" w:rsidRDefault="00000000" w:rsidRPr="00000000" w14:paraId="000000E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Required metadata according to the pid4cat-model</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detailed API documentation, see the </w:t>
      </w:r>
      <w:hyperlink w:anchor="bookmark=id.2fz758bocsya">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REST APIs</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section.</w:t>
      </w:r>
    </w:p>
    <w:bookmarkStart w:colFirst="0" w:colLast="0" w:name="bookmark=id.hgjlxkpxbdnw" w:id="29"/>
    <w:bookmarkEnd w:id="29"/>
    <w:p w:rsidR="00000000" w:rsidDel="00000000" w:rsidP="00000000" w:rsidRDefault="00000000" w:rsidRPr="00000000" w14:paraId="000000EE">
      <w:pPr>
        <w:pStyle w:val="Heading2"/>
        <w:numPr>
          <w:ilvl w:val="1"/>
          <w:numId w:val="63"/>
        </w:numPr>
        <w:ind w:left="576" w:hanging="576"/>
        <w:rPr/>
      </w:pPr>
      <w:r w:rsidDel="00000000" w:rsidR="00000000" w:rsidRPr="00000000">
        <w:rPr>
          <w:rtl w:val="0"/>
        </w:rPr>
        <w:t xml:space="preserve">Updating identifiers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Identifiers and their associated metadata can be updated through the pid4cat API:</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PUT /api/v2/</w:t>
      </w:r>
      <w:r w:rsidDel="00000000" w:rsidR="00000000" w:rsidRPr="00000000">
        <w:rPr>
          <w:rFonts w:ascii="Consolas" w:cs="Consolas" w:eastAsia="Consolas" w:hAnsi="Consolas"/>
          <w:sz w:val="22"/>
          <w:szCs w:val="22"/>
          <w:rtl w:val="0"/>
        </w:rPr>
        <w:t xml:space="preserve">… TODO add endpoint</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Updates may include:</w:t>
      </w:r>
    </w:p>
    <w:p w:rsidR="00000000" w:rsidDel="00000000" w:rsidP="00000000" w:rsidRDefault="00000000" w:rsidRPr="00000000" w14:paraId="000000F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Changes </w:t>
      </w:r>
      <w:r w:rsidDel="00000000" w:rsidR="00000000" w:rsidRPr="00000000">
        <w:rPr>
          <w:rtl w:val="0"/>
        </w:rPr>
        <w:t xml:space="preserve">of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target URL</w:t>
      </w:r>
    </w:p>
    <w:p w:rsidR="00000000" w:rsidDel="00000000" w:rsidP="00000000" w:rsidRDefault="00000000" w:rsidRPr="00000000" w14:paraId="000000F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Additions or modifications to metadata</w:t>
      </w:r>
    </w:p>
    <w:p w:rsidR="00000000" w:rsidDel="00000000" w:rsidP="00000000" w:rsidRDefault="00000000" w:rsidRPr="00000000" w14:paraId="000000F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Changes in access control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Note that the identifier itself cannot be changed once created. Only its associated metadata and target URL can be modified.</w:t>
      </w:r>
    </w:p>
    <w:bookmarkStart w:colFirst="0" w:colLast="0" w:name="bookmark=id.ro15n8njhmiw" w:id="30"/>
    <w:bookmarkEnd w:id="30"/>
    <w:p w:rsidR="00000000" w:rsidDel="00000000" w:rsidP="00000000" w:rsidRDefault="00000000" w:rsidRPr="00000000" w14:paraId="000000F6">
      <w:pPr>
        <w:pStyle w:val="Heading2"/>
        <w:numPr>
          <w:ilvl w:val="1"/>
          <w:numId w:val="63"/>
        </w:numPr>
        <w:ind w:left="576" w:hanging="576"/>
        <w:rPr/>
      </w:pPr>
      <w:r w:rsidDel="00000000" w:rsidR="00000000" w:rsidRPr="00000000">
        <w:rPr>
          <w:rtl w:val="0"/>
        </w:rPr>
        <w:t xml:space="preserve">Resolving identifiers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identifiers can be resolved using:</w:t>
      </w:r>
    </w:p>
    <w:p w:rsidR="00000000" w:rsidDel="00000000" w:rsidP="00000000" w:rsidRDefault="00000000" w:rsidRPr="00000000" w14:paraId="000000F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Direct resolution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https://hdl.handle.net/</w:t>
      </w:r>
      <w:r w:rsidDel="00000000" w:rsidR="00000000" w:rsidRPr="00000000">
        <w:rPr>
          <w:rFonts w:ascii="Consolas" w:cs="Consolas" w:eastAsia="Consolas" w:hAnsi="Consolas"/>
          <w:sz w:val="22"/>
          <w:szCs w:val="22"/>
          <w:rtl w:val="0"/>
        </w:rPr>
        <w:t xml:space="preserve">&lt;prefix&gt;/4cat/&lt;ns-suffix&gt;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/&lt;local-id&gt;</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pid4cat resolver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sdt>
        <w:sdtPr>
          <w:tag w:val="goog_rdk_42"/>
        </w:sdtPr>
        <w:sdtContent>
          <w:commentRangeStart w:id="24"/>
        </w:sdtContent>
      </w:sdt>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https://pid.nfdi4cat.org/&lt;prefix&gt;/</w:t>
      </w:r>
      <w:r w:rsidDel="00000000" w:rsidR="00000000" w:rsidRPr="00000000">
        <w:rPr>
          <w:rFonts w:ascii="Consolas" w:cs="Consolas" w:eastAsia="Consolas" w:hAnsi="Consolas"/>
          <w:sz w:val="22"/>
          <w:szCs w:val="22"/>
          <w:rtl w:val="0"/>
        </w:rPr>
        <w:t xml:space="preserve">4cat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/&lt;ns-suffix&gt;/&lt;local-id&gt;</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Resolution will typically redirect to the landing page for the identified resource, which should be maintained by the responsible SNAA.</w:t>
      </w:r>
    </w:p>
    <w:bookmarkStart w:colFirst="0" w:colLast="0" w:name="bookmark=id.gcvt0qmzecmp" w:id="31"/>
    <w:bookmarkEnd w:id="31"/>
    <w:p w:rsidR="00000000" w:rsidDel="00000000" w:rsidP="00000000" w:rsidRDefault="00000000" w:rsidRPr="00000000" w14:paraId="000000FB">
      <w:pPr>
        <w:pStyle w:val="Heading1"/>
        <w:numPr>
          <w:ilvl w:val="0"/>
          <w:numId w:val="63"/>
        </w:numPr>
        <w:ind w:left="432" w:hanging="432"/>
        <w:rPr/>
      </w:pPr>
      <w:r w:rsidDel="00000000" w:rsidR="00000000" w:rsidRPr="00000000">
        <w:rPr>
          <w:rtl w:val="0"/>
        </w:rPr>
        <w:t xml:space="preserve">Metadata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chapter will be converted to metadata.md after review</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pid4cat handles metadata are stored directly in the handle record in contrast to the DOI-system where metadata are managed </w:t>
      </w:r>
      <w:r w:rsidDel="00000000" w:rsidR="00000000" w:rsidRPr="00000000">
        <w:rPr>
          <w:rtl w:val="0"/>
        </w:rPr>
        <w:t xml:space="preserve">by the </w:t>
      </w:r>
      <w:sdt>
        <w:sdtPr>
          <w:tag w:val="goog_rdk_43"/>
        </w:sdtPr>
        <w:sdtContent>
          <w:commentRangeStart w:id="25"/>
        </w:sdtContent>
      </w:sdt>
      <w:sdt>
        <w:sdtPr>
          <w:tag w:val="goog_rdk_44"/>
        </w:sdtPr>
        <w:sdtContent>
          <w:commentRangeStart w:id="26"/>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DOI-providers like DataCite</w:t>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separate data sys</w:t>
      </w:r>
      <w:r w:rsidDel="00000000" w:rsidR="00000000" w:rsidRPr="00000000">
        <w:rPr>
          <w:rtl w:val="0"/>
        </w:rPr>
        <w:t xml:space="preserve">tems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metadata for pid4cat </w:t>
      </w:r>
      <w:r w:rsidDel="00000000" w:rsidR="00000000" w:rsidRPr="00000000">
        <w:rPr>
          <w:rtl w:val="0"/>
        </w:rPr>
        <w:t xml:space="preserve">mainly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data about the PID and its relation to other PIDs. The relation information should relate the new PID to relevant existing PIDs. pid4cat allows, but does not mandate, tha</w:t>
      </w:r>
      <w:sdt>
        <w:sdtPr>
          <w:tag w:val="goog_rdk_45"/>
        </w:sdtPr>
        <w:sdtContent>
          <w:commentRangeStart w:id="27"/>
        </w:sdtContent>
      </w:sdt>
      <w:sdt>
        <w:sdtPr>
          <w:tag w:val="goog_rdk_46"/>
        </w:sdtPr>
        <w:sdtContent>
          <w:commentRangeStart w:id="28"/>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 PIDs are updated</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new relations that come into existence only later, after the PID assignment to a resource.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metadata schema for pid4cat is defined as a </w:t>
      </w:r>
      <w:r w:rsidDel="00000000" w:rsidR="00000000" w:rsidRPr="00000000">
        <w:rPr>
          <w:rtl w:val="0"/>
        </w:rPr>
        <w:t xml:space="preserve">Linked Data Modeling Language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LinkML) schema. From this LinkML schema various representations can be created.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schema is documented under </w:t>
      </w:r>
      <w:hyperlink r:id="rId32">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overview</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Python package derived from the schema is described in the section </w:t>
      </w:r>
      <w:hyperlink w:anchor="bookmark=id.4vyym0show5p">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Tools and Services</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below.</w:t>
      </w:r>
    </w:p>
    <w:bookmarkStart w:colFirst="0" w:colLast="0" w:name="bookmark=id.cxce3cay9d8h" w:id="32"/>
    <w:bookmarkEnd w:id="32"/>
    <w:p w:rsidR="00000000" w:rsidDel="00000000" w:rsidP="00000000" w:rsidRDefault="00000000" w:rsidRPr="00000000" w14:paraId="00000102">
      <w:pPr>
        <w:pStyle w:val="Heading2"/>
        <w:numPr>
          <w:ilvl w:val="1"/>
          <w:numId w:val="63"/>
        </w:numPr>
        <w:ind w:left="576" w:hanging="576"/>
        <w:rPr/>
      </w:pPr>
      <w:r w:rsidDel="00000000" w:rsidR="00000000" w:rsidRPr="00000000">
        <w:rPr>
          <w:rtl w:val="0"/>
        </w:rPr>
        <w:t xml:space="preserve">Core Metadata Elements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requires a set of core metadata elements for each identifier:</w:t>
      </w:r>
    </w:p>
    <w:tbl>
      <w:tblPr>
        <w:tblStyle w:val="Table2"/>
        <w:tblW w:w="9622.0" w:type="dxa"/>
        <w:jc w:val="left"/>
        <w:tblInd w:w="-108.0" w:type="dxa"/>
        <w:tblLayout w:type="fixed"/>
        <w:tblLook w:val="0020"/>
      </w:tblPr>
      <w:tblGrid>
        <w:gridCol w:w="1823"/>
        <w:gridCol w:w="6990"/>
        <w:gridCol w:w="809"/>
        <w:tblGridChange w:id="0">
          <w:tblGrid>
            <w:gridCol w:w="1823"/>
            <w:gridCol w:w="6990"/>
            <w:gridCol w:w="809"/>
          </w:tblGrid>
        </w:tblGridChange>
      </w:tblGrid>
      <w:tr>
        <w:trPr>
          <w:cantSplit w:val="0"/>
          <w:tblHeader w:val="1"/>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Element</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Required</w:t>
            </w:r>
          </w:p>
        </w:tc>
      </w:tr>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Contact email of PID curator in responsible SNAA</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STATUS</w:t>
            </w: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 status information</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SCHEMA_VER</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version of the pid4cat metadata model</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METADATA_LICENSE</w:t>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SPDX license specifier “CC0-1.0”</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RESOURCE</w:t>
            </w: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Information about the resource and its representation (json)</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RELATED</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Information about related identifiers and the type of relation (json)</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CHANGES</w:t>
            </w: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Structured change log for the PID record (json)</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metadata elements are stored in the handle records of pid4cat PIDs.</w:t>
      </w:r>
    </w:p>
    <w:bookmarkStart w:colFirst="0" w:colLast="0" w:name="bookmark=id.ckskg469pijg" w:id="33"/>
    <w:bookmarkEnd w:id="33"/>
    <w:p w:rsidR="00000000" w:rsidDel="00000000" w:rsidP="00000000" w:rsidRDefault="00000000" w:rsidRPr="00000000" w14:paraId="0000011D">
      <w:pPr>
        <w:pStyle w:val="Heading2"/>
        <w:numPr>
          <w:ilvl w:val="1"/>
          <w:numId w:val="63"/>
        </w:numPr>
        <w:ind w:left="576" w:hanging="576"/>
        <w:rPr/>
      </w:pPr>
      <w:r w:rsidDel="00000000" w:rsidR="00000000" w:rsidRPr="00000000">
        <w:rPr>
          <w:rtl w:val="0"/>
        </w:rPr>
        <w:t xml:space="preserve">Metadata Schema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pid4cat metadata schema is defined using LinkML, which allows for:</w:t>
      </w:r>
    </w:p>
    <w:p w:rsidR="00000000" w:rsidDel="00000000" w:rsidP="00000000" w:rsidRDefault="00000000" w:rsidRPr="00000000" w14:paraId="0000011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definition of metadata elements</w:t>
      </w:r>
    </w:p>
    <w:p w:rsidR="00000000" w:rsidDel="00000000" w:rsidP="00000000" w:rsidRDefault="00000000" w:rsidRPr="00000000" w14:paraId="0000012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Validation of metadata values</w:t>
      </w:r>
    </w:p>
    <w:p w:rsidR="00000000" w:rsidDel="00000000" w:rsidP="00000000" w:rsidRDefault="00000000" w:rsidRPr="00000000" w14:paraId="0000012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Generation of various schema representations (JSON Schema, SHACL, etc.)</w:t>
      </w:r>
    </w:p>
    <w:p w:rsidR="00000000" w:rsidDel="00000000" w:rsidP="00000000" w:rsidRDefault="00000000" w:rsidRPr="00000000" w14:paraId="0000012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semantic web technologies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complete schema is available in the </w:t>
      </w:r>
      <w:hyperlink r:id="rId33">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pid4cat-model repository</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3uusrjf44mql" w:id="34"/>
    <w:bookmarkEnd w:id="34"/>
    <w:p w:rsidR="00000000" w:rsidDel="00000000" w:rsidP="00000000" w:rsidRDefault="00000000" w:rsidRPr="00000000" w14:paraId="00000124">
      <w:pPr>
        <w:pStyle w:val="Heading2"/>
        <w:numPr>
          <w:ilvl w:val="1"/>
          <w:numId w:val="63"/>
        </w:numPr>
        <w:ind w:left="576" w:hanging="576"/>
        <w:rPr/>
      </w:pPr>
      <w:r w:rsidDel="00000000" w:rsidR="00000000" w:rsidRPr="00000000">
        <w:rPr>
          <w:rtl w:val="0"/>
        </w:rPr>
        <w:t xml:space="preserve">Metadata Validation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metadata submitted to pid4cat is validated against the pid4cat-model schema. This ensures:</w:t>
      </w:r>
    </w:p>
    <w:p w:rsidR="00000000" w:rsidDel="00000000" w:rsidP="00000000" w:rsidRDefault="00000000" w:rsidRPr="00000000" w14:paraId="0000012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Required fields are present</w:t>
      </w:r>
    </w:p>
    <w:p w:rsidR="00000000" w:rsidDel="00000000" w:rsidP="00000000" w:rsidRDefault="00000000" w:rsidRPr="00000000" w14:paraId="0000012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 values conform to expected formats</w:t>
      </w:r>
    </w:p>
    <w:p w:rsidR="00000000" w:rsidDel="00000000" w:rsidP="00000000" w:rsidRDefault="00000000" w:rsidRPr="00000000" w14:paraId="0000012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Structural integrity of the metadata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Validation failures result in rejection of the current operation (</w:t>
      </w:r>
      <w:r w:rsidDel="00000000" w:rsidR="00000000" w:rsidRPr="00000000">
        <w:rPr>
          <w:rtl w:val="0"/>
        </w:rPr>
        <w:t xml:space="preserve">create or update)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detailed error messages to assist in their correction.</w:t>
      </w:r>
    </w:p>
    <w:bookmarkStart w:colFirst="0" w:colLast="0" w:name="bookmark=id.lddoevuirjui" w:id="35"/>
    <w:bookmarkEnd w:id="35"/>
    <w:p w:rsidR="00000000" w:rsidDel="00000000" w:rsidP="00000000" w:rsidRDefault="00000000" w:rsidRPr="00000000" w14:paraId="0000012A">
      <w:pPr>
        <w:pStyle w:val="Heading2"/>
        <w:numPr>
          <w:ilvl w:val="1"/>
          <w:numId w:val="63"/>
        </w:numPr>
        <w:ind w:left="576" w:hanging="576"/>
        <w:rPr/>
      </w:pPr>
      <w:r w:rsidDel="00000000" w:rsidR="00000000" w:rsidRPr="00000000">
        <w:rPr>
          <w:rtl w:val="0"/>
        </w:rPr>
        <w:t xml:space="preserve">Metadata Access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metadata can be accessed</w:t>
      </w:r>
      <w:r w:rsidDel="00000000" w:rsidR="00000000" w:rsidRPr="00000000">
        <w:rPr>
          <w:rtl w:val="0"/>
        </w:rPr>
        <w:t xml:space="preserve"> using the following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methods:</w:t>
      </w:r>
    </w:p>
    <w:p w:rsidR="00000000" w:rsidDel="00000000" w:rsidP="00000000" w:rsidRDefault="00000000" w:rsidRPr="00000000" w14:paraId="0000012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Direct API access</w:t>
      </w:r>
    </w:p>
    <w:p w:rsidR="00000000" w:rsidDel="00000000" w:rsidP="00000000" w:rsidRDefault="00000000" w:rsidRPr="00000000" w14:paraId="0000012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Handle record retrieval</w:t>
      </w:r>
    </w:p>
    <w:p w:rsidR="00000000" w:rsidDel="00000000" w:rsidP="00000000" w:rsidRDefault="00000000" w:rsidRPr="00000000" w14:paraId="0000012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Metadata dumps (for bulk analysis)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metadata is provided under a CC0 1.0 Universal Public Domain Dedication license, enabling unrestricted reuse.</w:t>
      </w:r>
    </w:p>
    <w:bookmarkStart w:colFirst="0" w:colLast="0" w:name="bookmark=id.2fz758bocsya" w:id="36"/>
    <w:bookmarkEnd w:id="36"/>
    <w:p w:rsidR="00000000" w:rsidDel="00000000" w:rsidP="00000000" w:rsidRDefault="00000000" w:rsidRPr="00000000" w14:paraId="00000130">
      <w:pPr>
        <w:pStyle w:val="Heading1"/>
        <w:numPr>
          <w:ilvl w:val="0"/>
          <w:numId w:val="63"/>
        </w:numPr>
        <w:ind w:left="432" w:hanging="432"/>
        <w:rPr/>
      </w:pPr>
      <w:r w:rsidDel="00000000" w:rsidR="00000000" w:rsidRPr="00000000">
        <w:rPr>
          <w:rtl w:val="0"/>
        </w:rPr>
        <w:t xml:space="preserve">REST APIs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chapter will be converted to rest_apis.md after review</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HLRS API (create, read, update)</w:t>
      </w:r>
    </w:p>
    <w:bookmarkStart w:colFirst="0" w:colLast="0" w:name="bookmark=id.b633srfn5pjz" w:id="37"/>
    <w:bookmarkEnd w:id="37"/>
    <w:p w:rsidR="00000000" w:rsidDel="00000000" w:rsidP="00000000" w:rsidRDefault="00000000" w:rsidRPr="00000000" w14:paraId="00000133">
      <w:pPr>
        <w:pStyle w:val="Heading2"/>
        <w:numPr>
          <w:ilvl w:val="1"/>
          <w:numId w:val="63"/>
        </w:numPr>
        <w:ind w:left="576" w:hanging="576"/>
        <w:rPr/>
      </w:pPr>
      <w:r w:rsidDel="00000000" w:rsidR="00000000" w:rsidRPr="00000000">
        <w:rPr>
          <w:rtl w:val="0"/>
        </w:rPr>
        <w:t xml:space="preserve">pid4cat API</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pid4cat API provides a RESTful interface for creating, reading, and updating pid4cat identifiers and their associated metadata.</w:t>
      </w:r>
    </w:p>
    <w:bookmarkStart w:colFirst="0" w:colLast="0" w:name="bookmark=id.i4goorxzud5q" w:id="38"/>
    <w:bookmarkEnd w:id="38"/>
    <w:p w:rsidR="00000000" w:rsidDel="00000000" w:rsidP="00000000" w:rsidRDefault="00000000" w:rsidRPr="00000000" w14:paraId="00000135">
      <w:pPr>
        <w:pStyle w:val="Heading3"/>
        <w:numPr>
          <w:ilvl w:val="2"/>
          <w:numId w:val="63"/>
        </w:numPr>
        <w:ind w:left="720" w:hanging="720"/>
        <w:rPr/>
      </w:pPr>
      <w:r w:rsidDel="00000000" w:rsidR="00000000" w:rsidRPr="00000000">
        <w:rPr>
          <w:rtl w:val="0"/>
        </w:rPr>
        <w:t xml:space="preserve">Base URL</w:t>
      </w:r>
    </w:p>
    <w:sdt>
      <w:sdtPr>
        <w:tag w:val="goog_rdk_49"/>
      </w:sdtPr>
      <w:sdtContent>
        <w:p w:rsidR="00000000" w:rsidDel="00000000" w:rsidP="00000000" w:rsidRDefault="00000000" w:rsidRPr="00000000" w14:paraId="00000136">
          <w:pPr>
            <w:rPr>
              <w:ins w:author="Preston Rodrigues" w:id="8" w:date="2025-04-04T07:23:54Z"/>
            </w:rPr>
          </w:pPr>
          <w:sdt>
            <w:sdtPr>
              <w:tag w:val="goog_rdk_48"/>
            </w:sdtPr>
            <w:sdtContent>
              <w:ins w:author="Preston Rodrigues" w:id="8" w:date="2025-04-04T07:23:54Z">
                <w:r w:rsidDel="00000000" w:rsidR="00000000" w:rsidRPr="00000000">
                  <w:rPr>
                    <w:rtl w:val="0"/>
                  </w:rPr>
                  <w:t xml:space="preserve">main : https://api.nfdi4cat.org/&lt;version&gt;</w:t>
                </w:r>
              </w:ins>
            </w:sdtContent>
          </w:sdt>
        </w:p>
      </w:sdtContent>
    </w:sdt>
    <w:sdt>
      <w:sdtPr>
        <w:tag w:val="goog_rdk_51"/>
      </w:sdtPr>
      <w:sdtContent>
        <w:p w:rsidR="00000000" w:rsidDel="00000000" w:rsidP="00000000" w:rsidRDefault="00000000" w:rsidRPr="00000000" w14:paraId="00000137">
          <w:pPr>
            <w:rPr>
              <w:ins w:author="Preston Rodrigues" w:id="8" w:date="2025-04-04T07:23:54Z"/>
            </w:rPr>
          </w:pPr>
          <w:sdt>
            <w:sdtPr>
              <w:tag w:val="goog_rdk_50"/>
            </w:sdtPr>
            <w:sdtContent>
              <w:ins w:author="Preston Rodrigues" w:id="8" w:date="2025-04-04T07:23:54Z">
                <w:r w:rsidDel="00000000" w:rsidR="00000000" w:rsidRPr="00000000">
                  <w:rPr>
                    <w:rtl w:val="0"/>
                  </w:rPr>
                  <w:t xml:space="preserve">test : https://api.nfdi4cat.org/testpid/&lt;version&gt;</w:t>
                </w:r>
              </w:ins>
            </w:sdtContent>
          </w:sdt>
        </w:p>
      </w:sdtContent>
    </w:sdt>
    <w:sdt>
      <w:sdtPr>
        <w:tag w:val="goog_rdk_55"/>
      </w:sdtPr>
      <w:sdtContent>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Change w:author="Preston Rodrigues" w:id="9" w:date="2025-04-04T07:23:54Z">
                <w:rPr>
                  <w:rFonts w:ascii="Aptos" w:cs="Aptos" w:eastAsia="Aptos" w:hAnsi="Aptos"/>
                  <w:b w:val="0"/>
                  <w:i w:val="0"/>
                  <w:smallCaps w:val="0"/>
                  <w:strike w:val="0"/>
                  <w:color w:val="000000"/>
                  <w:sz w:val="24"/>
                  <w:szCs w:val="24"/>
                  <w:u w:val="none"/>
                  <w:shd w:fill="auto" w:val="clear"/>
                  <w:vertAlign w:val="baseline"/>
                </w:rPr>
              </w:rPrChange>
            </w:rPr>
          </w:pPr>
          <w:sdt>
            <w:sdtPr>
              <w:tag w:val="goog_rdk_53"/>
            </w:sdtPr>
            <w:sdtContent>
              <w:del w:author="Preston Rodrigues" w:id="8" w:date="2025-04-04T07:23:54Z">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delText xml:space="preserve">https://api.nfdi4cat.org/pid/v2/</w:delText>
                </w:r>
              </w:del>
            </w:sdtContent>
          </w:sdt>
          <w:sdt>
            <w:sdtPr>
              <w:tag w:val="goog_rdk_54"/>
            </w:sdtPr>
            <w:sdtContent>
              <w:r w:rsidDel="00000000" w:rsidR="00000000" w:rsidRPr="00000000">
                <w:rPr>
                  <w:rtl w:val="0"/>
                </w:rPr>
              </w:r>
            </w:sdtContent>
          </w:sdt>
        </w:p>
      </w:sdtContent>
    </w:sdt>
    <w:bookmarkStart w:colFirst="0" w:colLast="0" w:name="bookmark=id.qcz12rbwc3x2" w:id="39"/>
    <w:bookmarkEnd w:id="39"/>
    <w:p w:rsidR="00000000" w:rsidDel="00000000" w:rsidP="00000000" w:rsidRDefault="00000000" w:rsidRPr="00000000" w14:paraId="00000139">
      <w:pPr>
        <w:pStyle w:val="Heading3"/>
        <w:numPr>
          <w:ilvl w:val="2"/>
          <w:numId w:val="63"/>
        </w:numPr>
        <w:ind w:left="720" w:hanging="720"/>
        <w:rPr/>
      </w:pPr>
      <w:r w:rsidDel="00000000" w:rsidR="00000000" w:rsidRPr="00000000">
        <w:rPr>
          <w:rtl w:val="0"/>
        </w:rPr>
        <w:t xml:space="preserve">Authentication</w:t>
      </w:r>
    </w:p>
    <w:sdt>
      <w:sdtPr>
        <w:tag w:val="goog_rdk_57"/>
      </w:sdtPr>
      <w:sdtContent>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Preston Rodrigues" w:id="10" w:date="2025-04-04T07:24:15Z"/>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API uses API key authentication. Each SNAA is issued a unique API key that must be included in all requests:</w:t>
          </w:r>
          <w:sdt>
            <w:sdtPr>
              <w:tag w:val="goog_rdk_56"/>
            </w:sdtPr>
            <w:sdtContent>
              <w:ins w:author="Preston Rodrigues" w:id="10" w:date="2025-04-04T07:24:15Z">
                <w:r w:rsidDel="00000000" w:rsidR="00000000" w:rsidRPr="00000000">
                  <w:rPr>
                    <w:rtl w:val="0"/>
                  </w:rPr>
                </w:r>
              </w:ins>
            </w:sdtContent>
          </w:sdt>
        </w:p>
      </w:sdtContent>
    </w:sdt>
    <w:sdt>
      <w:sdtPr>
        <w:tag w:val="goog_rdk_60"/>
      </w:sdtPr>
      <w:sdtContent>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Preston Rodrigues" w:id="11" w:date="2025-04-04T07:24:15Z">
                <w:rPr>
                  <w:rFonts w:ascii="Aptos" w:cs="Aptos" w:eastAsia="Aptos" w:hAnsi="Aptos"/>
                  <w:b w:val="0"/>
                  <w:i w:val="0"/>
                  <w:smallCaps w:val="0"/>
                  <w:strike w:val="0"/>
                  <w:color w:val="000000"/>
                  <w:sz w:val="24"/>
                  <w:szCs w:val="24"/>
                  <w:u w:val="none"/>
                  <w:shd w:fill="auto" w:val="clear"/>
                  <w:vertAlign w:val="baseline"/>
                </w:rPr>
              </w:rPrChange>
            </w:rPr>
          </w:pPr>
          <w:sdt>
            <w:sdtPr>
              <w:tag w:val="goog_rdk_58"/>
            </w:sdtPr>
            <w:sdtContent>
              <w:ins w:author="Preston Rodrigues" w:id="10" w:date="2025-04-04T07:24:15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Authorization: Basic &lt;api-key&gt;</w:t>
                </w:r>
              </w:ins>
            </w:sdtContent>
          </w:sdt>
          <w:sdt>
            <w:sdtPr>
              <w:tag w:val="goog_rdk_59"/>
            </w:sdtPr>
            <w:sdtContent>
              <w:r w:rsidDel="00000000" w:rsidR="00000000" w:rsidRPr="00000000">
                <w:rPr>
                  <w:rtl w:val="0"/>
                </w:rPr>
              </w:r>
            </w:sdtContent>
          </w:sdt>
        </w:p>
      </w:sdtContent>
    </w:sdt>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Authorization: Bearer &lt;api-key&gt;</w:t>
      </w:r>
      <w:sdt>
        <w:sdtPr>
          <w:tag w:val="goog_rdk_61"/>
        </w:sdtPr>
        <w:sdtContent>
          <w:ins w:author="Preston Rodrigues" w:id="12" w:date="2025-04-04T07:24:19Z">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(future)</w:t>
            </w:r>
          </w:ins>
        </w:sdtContent>
      </w:sdt>
      <w:r w:rsidDel="00000000" w:rsidR="00000000" w:rsidRPr="00000000">
        <w:rPr>
          <w:rtl w:val="0"/>
        </w:rPr>
      </w:r>
    </w:p>
    <w:bookmarkStart w:colFirst="0" w:colLast="0" w:name="bookmark=id.g0jao3lcxknn" w:id="40"/>
    <w:bookmarkEnd w:id="40"/>
    <w:p w:rsidR="00000000" w:rsidDel="00000000" w:rsidP="00000000" w:rsidRDefault="00000000" w:rsidRPr="00000000" w14:paraId="0000013D">
      <w:pPr>
        <w:pStyle w:val="Heading3"/>
        <w:numPr>
          <w:ilvl w:val="2"/>
          <w:numId w:val="63"/>
        </w:numPr>
        <w:ind w:left="720" w:hanging="720"/>
        <w:rPr/>
      </w:pPr>
      <w:r w:rsidDel="00000000" w:rsidR="00000000" w:rsidRPr="00000000">
        <w:rPr>
          <w:rtl w:val="0"/>
        </w:rPr>
        <w:t xml:space="preserve">Endpoints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endpoints are described in the auto-generated </w:t>
      </w:r>
      <w:hyperlink r:id="rId34">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API documentation</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demo showing how to access all available API endpoints from Python is provided in the </w:t>
      </w:r>
      <w:hyperlink r:id="rId35">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Jupyter</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notebook </w:t>
      </w:r>
      <w:hyperlink r:id="rId36">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examples/api-v2-demo.ipynb</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z5d4jmofilve" w:id="41"/>
    <w:bookmarkEnd w:id="41"/>
    <w:p w:rsidR="00000000" w:rsidDel="00000000" w:rsidP="00000000" w:rsidRDefault="00000000" w:rsidRPr="00000000" w14:paraId="00000140">
      <w:pPr>
        <w:pStyle w:val="Heading2"/>
        <w:numPr>
          <w:ilvl w:val="1"/>
          <w:numId w:val="63"/>
        </w:numPr>
        <w:ind w:left="576" w:hanging="576"/>
        <w:rPr/>
      </w:pPr>
      <w:r w:rsidDel="00000000" w:rsidR="00000000" w:rsidRPr="00000000">
        <w:rPr>
          <w:rtl w:val="0"/>
        </w:rPr>
        <w:t xml:space="preserve">Handle.net API</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to the pid4cat API, identifiers and </w:t>
      </w:r>
      <w:r w:rsidDel="00000000" w:rsidR="00000000" w:rsidRPr="00000000">
        <w:rPr>
          <w:rtl w:val="0"/>
        </w:rPr>
        <w:t xml:space="preserve">their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metadata can also be </w:t>
      </w:r>
      <w:r w:rsidDel="00000000" w:rsidR="00000000" w:rsidRPr="00000000">
        <w:rPr>
          <w:rtl w:val="0"/>
        </w:rPr>
        <w:t xml:space="preserve">retrieved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 the API of the </w:t>
      </w:r>
      <w:hyperlink r:id="rId37">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HDL.NET Proxy Server System</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ehdesv4y6ij" w:id="42"/>
    <w:bookmarkEnd w:id="42"/>
    <w:p w:rsidR="00000000" w:rsidDel="00000000" w:rsidP="00000000" w:rsidRDefault="00000000" w:rsidRPr="00000000" w14:paraId="00000142">
      <w:pPr>
        <w:pStyle w:val="Heading3"/>
        <w:numPr>
          <w:ilvl w:val="2"/>
          <w:numId w:val="63"/>
        </w:numPr>
        <w:ind w:left="720" w:hanging="720"/>
        <w:rPr/>
      </w:pPr>
      <w:r w:rsidDel="00000000" w:rsidR="00000000" w:rsidRPr="00000000">
        <w:rPr>
          <w:rtl w:val="0"/>
        </w:rPr>
        <w:t xml:space="preserve">Base URL</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https://hdl.handle.net/api/handles/</w:t>
      </w:r>
      <w:r w:rsidDel="00000000" w:rsidR="00000000" w:rsidRPr="00000000">
        <w:rPr>
          <w:rtl w:val="0"/>
        </w:rPr>
      </w:r>
    </w:p>
    <w:bookmarkStart w:colFirst="0" w:colLast="0" w:name="bookmark=id.i2r90usmzak0" w:id="43"/>
    <w:bookmarkEnd w:id="43"/>
    <w:p w:rsidR="00000000" w:rsidDel="00000000" w:rsidP="00000000" w:rsidRDefault="00000000" w:rsidRPr="00000000" w14:paraId="00000144">
      <w:pPr>
        <w:pStyle w:val="Heading3"/>
        <w:numPr>
          <w:ilvl w:val="2"/>
          <w:numId w:val="63"/>
        </w:numPr>
        <w:ind w:left="720" w:hanging="720"/>
        <w:rPr/>
      </w:pPr>
      <w:r w:rsidDel="00000000" w:rsidR="00000000" w:rsidRPr="00000000">
        <w:rPr>
          <w:rtl w:val="0"/>
        </w:rPr>
        <w:t xml:space="preserve">Request full handle metadata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GET  https://hdl.handle.net/api/handles/&lt;prefix&gt;/4cat/&lt;ns-suffix&gt;/&lt;id-suffix&gt;</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"responseCode"</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"handle"</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"&lt;prefix&gt;/4cat/&lt;ns-suffix&gt;/&lt;id-suffix&gt;"</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"values"</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02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"index"</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"URL"</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"https://example.org/resource"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"ttl"</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86400</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02000"/>
          <w:sz w:val="22"/>
          <w:szCs w:val="22"/>
          <w:u w:val="none"/>
          <w:shd w:fill="auto" w:val="clear"/>
          <w:vertAlign w:val="baseline"/>
          <w:rtl w:val="0"/>
        </w:rPr>
        <w:t xml:space="preserve">"timestamp"</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"2023-01-01T00:00:00Z"</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02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Additional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handle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values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containing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ff0000"/>
          <w:sz w:val="22"/>
          <w:szCs w:val="22"/>
          <w:u w:val="none"/>
          <w:shd w:fill="auto" w:val="clear"/>
          <w:vertAlign w:val="baseline"/>
          <w:rtl w:val="0"/>
        </w:rPr>
        <w:t xml:space="preserve">metadata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020"/>
          <w:sz w:val="22"/>
          <w:szCs w:val="22"/>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Tip: To request a tabular HTML view of all data in the pid4cat record you can attach the query parameter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noredirect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the PID URL, for example</w:t>
      </w:r>
    </w:p>
    <w:p w:rsidR="00000000" w:rsidDel="00000000" w:rsidP="00000000" w:rsidRDefault="00000000" w:rsidRPr="00000000" w14:paraId="0000014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hyperlink r:id="rId38">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https://hdl.handle.net/21.T11978/test/C9K6-C6K9?noredirect</w:t>
        </w:r>
      </w:hyperlink>
      <w:r w:rsidDel="00000000" w:rsidR="00000000" w:rsidRPr="00000000">
        <w:rPr>
          <w:rtl w:val="0"/>
        </w:rPr>
      </w:r>
    </w:p>
    <w:bookmarkStart w:colFirst="0" w:colLast="0" w:name="bookmark=id.jsvhdg9x0i4q" w:id="44"/>
    <w:bookmarkEnd w:id="44"/>
    <w:p w:rsidR="00000000" w:rsidDel="00000000" w:rsidP="00000000" w:rsidRDefault="00000000" w:rsidRPr="00000000" w14:paraId="0000014A">
      <w:pPr>
        <w:pStyle w:val="Heading3"/>
        <w:numPr>
          <w:ilvl w:val="2"/>
          <w:numId w:val="63"/>
        </w:numPr>
        <w:ind w:left="720" w:hanging="720"/>
        <w:rPr/>
      </w:pPr>
      <w:r w:rsidDel="00000000" w:rsidR="00000000" w:rsidRPr="00000000">
        <w:rPr>
          <w:rtl w:val="0"/>
        </w:rPr>
        <w:t xml:space="preserve">Limitations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Handle.net API provides read-only access to pid4cat identifiers. To create or update identifiers, the pid4cat API must be used.</w:t>
      </w:r>
    </w:p>
    <w:bookmarkStart w:colFirst="0" w:colLast="0" w:name="bookmark=id.4vyym0show5p" w:id="45"/>
    <w:bookmarkEnd w:id="45"/>
    <w:p w:rsidR="00000000" w:rsidDel="00000000" w:rsidP="00000000" w:rsidRDefault="00000000" w:rsidRPr="00000000" w14:paraId="0000014C">
      <w:pPr>
        <w:pStyle w:val="Heading1"/>
        <w:numPr>
          <w:ilvl w:val="0"/>
          <w:numId w:val="63"/>
        </w:numPr>
        <w:ind w:left="432" w:hanging="432"/>
        <w:rPr/>
      </w:pPr>
      <w:r w:rsidDel="00000000" w:rsidR="00000000" w:rsidRPr="00000000">
        <w:rPr>
          <w:rtl w:val="0"/>
        </w:rPr>
        <w:t xml:space="preserve">Tools and Services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chapter will be converted to tools.md after review</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Python package based on LinkML pid4cat-model.</w:t>
      </w:r>
    </w:p>
    <w:bookmarkStart w:colFirst="0" w:colLast="0" w:name="bookmark=id.mk10vbrmchuv" w:id="46"/>
    <w:bookmarkEnd w:id="46"/>
    <w:p w:rsidR="00000000" w:rsidDel="00000000" w:rsidP="00000000" w:rsidRDefault="00000000" w:rsidRPr="00000000" w14:paraId="0000014F">
      <w:pPr>
        <w:pStyle w:val="Heading2"/>
        <w:numPr>
          <w:ilvl w:val="1"/>
          <w:numId w:val="63"/>
        </w:numPr>
        <w:ind w:left="576" w:hanging="576"/>
        <w:rPr/>
      </w:pPr>
      <w:r w:rsidDel="00000000" w:rsidR="00000000" w:rsidRPr="00000000">
        <w:rPr>
          <w:rtl w:val="0"/>
        </w:rPr>
        <w:t xml:space="preserve">pid4cat Python package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is a Python package for:</w:t>
      </w:r>
    </w:p>
    <w:p w:rsidR="00000000" w:rsidDel="00000000" w:rsidP="00000000" w:rsidRDefault="00000000" w:rsidRPr="00000000" w14:paraId="0000015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tl w:val="0"/>
        </w:rPr>
        <w:t xml:space="preserve">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nteracting with the pid4cat API to create, read and update pid4cat identifiers and their metadata</w:t>
      </w:r>
    </w:p>
    <w:p w:rsidR="00000000" w:rsidDel="00000000" w:rsidP="00000000" w:rsidRDefault="00000000" w:rsidRPr="00000000" w14:paraId="0000015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tl w:val="0"/>
        </w:rPr>
        <w:t xml:space="preserve">V</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alidating pid4cat metadata against the pid4cat-model schema</w:t>
      </w:r>
    </w:p>
    <w:bookmarkStart w:colFirst="0" w:colLast="0" w:name="bookmark=id.h5mv0nd1f8vw" w:id="47"/>
    <w:bookmarkEnd w:id="47"/>
    <w:p w:rsidR="00000000" w:rsidDel="00000000" w:rsidP="00000000" w:rsidRDefault="00000000" w:rsidRPr="00000000" w14:paraId="00000153">
      <w:pPr>
        <w:pStyle w:val="Heading2"/>
        <w:numPr>
          <w:ilvl w:val="1"/>
          <w:numId w:val="63"/>
        </w:numPr>
        <w:ind w:left="576" w:hanging="576"/>
        <w:rPr/>
      </w:pPr>
      <w:r w:rsidDel="00000000" w:rsidR="00000000" w:rsidRPr="00000000">
        <w:rPr>
          <w:rtl w:val="0"/>
        </w:rPr>
        <w:t xml:space="preserve">pid4cat API</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REST API server that provides the endpoints to create, read and update pid4cat identifiers. It handles authentication of the SNAAs and SNAA-related validation.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source code of the software is not yet available as open source </w:t>
      </w:r>
      <w:r w:rsidDel="00000000" w:rsidR="00000000" w:rsidRPr="00000000">
        <w:rPr>
          <w:rtl w:val="0"/>
        </w:rPr>
        <w:t xml:space="preserve">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 there are plans to </w:t>
      </w:r>
      <w:r w:rsidDel="00000000" w:rsidR="00000000" w:rsidRPr="00000000">
        <w:rPr>
          <w:rtl w:val="0"/>
        </w:rPr>
        <w:t xml:space="preserve">release 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the future.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usage instructions, see </w:t>
      </w:r>
      <w:hyperlink w:anchor="bookmark=id.b633srfn5pjz">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pid4cat API</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z8hjg19snaoc" w:id="48"/>
    <w:bookmarkEnd w:id="48"/>
    <w:p w:rsidR="00000000" w:rsidDel="00000000" w:rsidP="00000000" w:rsidRDefault="00000000" w:rsidRPr="00000000" w14:paraId="00000157">
      <w:pPr>
        <w:pStyle w:val="Heading3"/>
        <w:numPr>
          <w:ilvl w:val="2"/>
          <w:numId w:val="63"/>
        </w:numPr>
        <w:ind w:left="720" w:hanging="720"/>
        <w:rPr/>
      </w:pPr>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Sub-namespace management</w:t>
      </w:r>
    </w:p>
    <w:p w:rsidR="00000000" w:rsidDel="00000000" w:rsidP="00000000" w:rsidRDefault="00000000" w:rsidRPr="00000000" w14:paraId="0000015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read, update operation on single pid4cat handles</w:t>
      </w:r>
    </w:p>
    <w:p w:rsidR="00000000" w:rsidDel="00000000" w:rsidP="00000000" w:rsidRDefault="00000000" w:rsidRPr="00000000" w14:paraId="0000015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Bulk operations (future)</w:t>
      </w:r>
    </w:p>
    <w:p w:rsidR="00000000" w:rsidDel="00000000" w:rsidP="00000000" w:rsidRDefault="00000000" w:rsidRPr="00000000" w14:paraId="0000015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Reporting (future)</w:t>
      </w:r>
    </w:p>
    <w:p w:rsidR="00000000" w:rsidDel="00000000" w:rsidP="00000000" w:rsidRDefault="00000000" w:rsidRPr="00000000" w14:paraId="0000015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Monitoring (future)</w:t>
      </w:r>
    </w:p>
    <w:bookmarkStart w:colFirst="0" w:colLast="0" w:name="bookmark=id.9itj12syefwa" w:id="49"/>
    <w:bookmarkEnd w:id="49"/>
    <w:p w:rsidR="00000000" w:rsidDel="00000000" w:rsidP="00000000" w:rsidRDefault="00000000" w:rsidRPr="00000000" w14:paraId="0000015D">
      <w:pPr>
        <w:pStyle w:val="Heading3"/>
        <w:numPr>
          <w:ilvl w:val="2"/>
          <w:numId w:val="63"/>
        </w:numPr>
        <w:ind w:left="720" w:hanging="720"/>
        <w:rPr/>
      </w:pPr>
      <w:r w:rsidDel="00000000" w:rsidR="00000000" w:rsidRPr="00000000">
        <w:rPr>
          <w:rtl w:val="0"/>
        </w:rPr>
        <w:t xml:space="preserve">Access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pid4cat-admin tool is available only to the </w:t>
      </w:r>
      <w:r w:rsidDel="00000000" w:rsidR="00000000" w:rsidRPr="00000000">
        <w:rPr>
          <w:rtl w:val="0"/>
        </w:rPr>
        <w:t xml:space="preserve">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ore </w:t>
      </w:r>
      <w:r w:rsidDel="00000000" w:rsidR="00000000" w:rsidRPr="00000000">
        <w:rPr>
          <w:rtl w:val="0"/>
        </w:rPr>
        <w:t xml:space="preserve">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rganization and authorized administrators.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NFDI Base4IAM is </w:t>
      </w:r>
      <w:sdt>
        <w:sdtPr>
          <w:tag w:val="goog_rdk_62"/>
        </w:sdtPr>
        <w:sdtContent>
          <w:commentRangeStart w:id="29"/>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ongoing</w:t>
      </w:r>
      <w:sdt>
        <w:sdtPr>
          <w:tag w:val="goog_rdk_63"/>
        </w:sdtPr>
        <w:sdtContent>
          <w:ins w:author="David Linke" w:id="13" w:date="2025-03-27T00:04:24Z">
            <w:commentRangeEnd w:id="29"/>
            <w:r w:rsidDel="00000000" w:rsidR="00000000" w:rsidRPr="00000000">
              <w:commentReference w:id="29"/>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order to use NFDI identification and authorisation services for access control to the pid4cat API gateway</w:t>
            </w:r>
          </w:ins>
        </w:sdtContent>
      </w:sd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k6wtqjimfrl3" w:id="50"/>
    <w:bookmarkEnd w:id="50"/>
    <w:p w:rsidR="00000000" w:rsidDel="00000000" w:rsidP="00000000" w:rsidRDefault="00000000" w:rsidRPr="00000000" w14:paraId="00000160">
      <w:pPr>
        <w:pStyle w:val="Heading2"/>
        <w:numPr>
          <w:ilvl w:val="1"/>
          <w:numId w:val="63"/>
        </w:numPr>
        <w:ind w:left="576" w:hanging="576"/>
        <w:rPr/>
      </w:pPr>
      <w:r w:rsidDel="00000000" w:rsidR="00000000" w:rsidRPr="00000000">
        <w:rPr>
          <w:rtl w:val="0"/>
        </w:rPr>
        <w:t xml:space="preserve">pid4cat in Django</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Django application </w:t>
      </w:r>
      <w:hyperlink r:id="rId39">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django-pid</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integrate pid4cat in django-based ELNs/LIMS solutions is in development (pre-alpha state).</w:t>
      </w:r>
    </w:p>
    <w:bookmarkStart w:colFirst="0" w:colLast="0" w:name="bookmark=id.u2pypswtfpqf" w:id="51"/>
    <w:bookmarkEnd w:id="51"/>
    <w:p w:rsidR="00000000" w:rsidDel="00000000" w:rsidP="00000000" w:rsidRDefault="00000000" w:rsidRPr="00000000" w14:paraId="00000162">
      <w:pPr>
        <w:pStyle w:val="Heading2"/>
        <w:numPr>
          <w:ilvl w:val="1"/>
          <w:numId w:val="63"/>
        </w:numPr>
        <w:ind w:left="576" w:hanging="576"/>
        <w:rPr/>
      </w:pPr>
      <w:r w:rsidDel="00000000" w:rsidR="00000000" w:rsidRPr="00000000">
        <w:rPr>
          <w:rtl w:val="0"/>
        </w:rPr>
        <w:t xml:space="preserve">Schema representations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 LinkML generators we provide other schema representations that are automatically derived from the pid4cat-model. These are available in the repository under </w:t>
      </w:r>
      <w:hyperlink r:id="rId40">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/project</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are, for example JSON-schema, SHACL shapes, SQL.</w:t>
      </w:r>
    </w:p>
    <w:bookmarkStart w:colFirst="0" w:colLast="0" w:name="bookmark=id.6op3vmx8tr75" w:id="52"/>
    <w:bookmarkEnd w:id="52"/>
    <w:p w:rsidR="00000000" w:rsidDel="00000000" w:rsidP="00000000" w:rsidRDefault="00000000" w:rsidRPr="00000000" w14:paraId="00000164">
      <w:pPr>
        <w:pStyle w:val="Heading2"/>
        <w:numPr>
          <w:ilvl w:val="1"/>
          <w:numId w:val="63"/>
        </w:numPr>
        <w:ind w:left="576" w:hanging="576"/>
        <w:rPr/>
      </w:pPr>
      <w:sdt>
        <w:sdtPr>
          <w:tag w:val="goog_rdk_64"/>
        </w:sdtPr>
        <w:sdtContent>
          <w:commentRangeStart w:id="30"/>
        </w:sdtContent>
      </w:sdt>
      <w:sdt>
        <w:sdtPr>
          <w:tag w:val="goog_rdk_65"/>
        </w:sdtPr>
        <w:sdtContent>
          <w:commentRangeStart w:id="31"/>
        </w:sdtContent>
      </w:sdt>
      <w:sdt>
        <w:sdtPr>
          <w:tag w:val="goog_rdk_66"/>
        </w:sdtPr>
        <w:sdtContent>
          <w:commentRangeStart w:id="32"/>
        </w:sdtContent>
      </w:sdt>
      <w:sdt>
        <w:sdtPr>
          <w:tag w:val="goog_rdk_67"/>
        </w:sdtPr>
        <w:sdtContent>
          <w:commentRangeStart w:id="33"/>
        </w:sdtContent>
      </w:sdt>
      <w:r w:rsidDel="00000000" w:rsidR="00000000" w:rsidRPr="00000000">
        <w:rPr>
          <w:rtl w:val="0"/>
        </w:rPr>
        <w:t xml:space="preserve">Integration Libraries</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 LinkML generators, pid4cat provides integration code for some programming languages other than Python, see </w:t>
      </w:r>
      <w:hyperlink r:id="rId41">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generated model artifacts</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bookmarkStart w:colFirst="0" w:colLast="0" w:name="bookmark=id.gw6d4nc306ha" w:id="53"/>
    <w:bookmarkEnd w:id="53"/>
    <w:p w:rsidR="00000000" w:rsidDel="00000000" w:rsidP="00000000" w:rsidRDefault="00000000" w:rsidRPr="00000000" w14:paraId="00000166">
      <w:pPr>
        <w:pStyle w:val="Heading1"/>
        <w:numPr>
          <w:ilvl w:val="0"/>
          <w:numId w:val="63"/>
        </w:numPr>
        <w:ind w:left="432" w:hanging="432"/>
        <w:rPr/>
      </w:pPr>
      <w:sdt>
        <w:sdtPr>
          <w:tag w:val="goog_rdk_68"/>
        </w:sdtPr>
        <w:sdtContent>
          <w:commentRangeStart w:id="34"/>
        </w:sdtContent>
      </w:sdt>
      <w:r w:rsidDel="00000000" w:rsidR="00000000" w:rsidRPr="00000000">
        <w:rPr>
          <w:rtl w:val="0"/>
        </w:rPr>
        <w:t xml:space="preserve">Policies</w:t>
      </w:r>
      <w:commentRangeEnd w:id="34"/>
      <w:r w:rsidDel="00000000" w:rsidR="00000000" w:rsidRPr="00000000">
        <w:commentReference w:id="34"/>
      </w:r>
      <w:r w:rsidDel="00000000" w:rsidR="00000000" w:rsidRPr="00000000">
        <w:rPr>
          <w:rtl w:val="0"/>
        </w:rPr>
      </w:r>
    </w:p>
    <w:bookmarkStart w:colFirst="0" w:colLast="0" w:name="bookmark=id.tkzeh6qzsaeh" w:id="54"/>
    <w:bookmarkEnd w:id="54"/>
    <w:p w:rsidR="00000000" w:rsidDel="00000000" w:rsidP="00000000" w:rsidRDefault="00000000" w:rsidRPr="00000000" w14:paraId="00000167">
      <w:pPr>
        <w:pStyle w:val="Heading2"/>
        <w:numPr>
          <w:ilvl w:val="1"/>
          <w:numId w:val="63"/>
        </w:numPr>
        <w:ind w:left="576" w:hanging="576"/>
        <w:rPr/>
      </w:pPr>
      <w:r w:rsidDel="00000000" w:rsidR="00000000" w:rsidRPr="00000000">
        <w:rPr>
          <w:rtl w:val="0"/>
        </w:rPr>
        <w:t xml:space="preserve">Governance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is governed by a two-tiered structure:</w:t>
      </w:r>
    </w:p>
    <w:p w:rsidR="00000000" w:rsidDel="00000000" w:rsidP="00000000" w:rsidRDefault="00000000" w:rsidRPr="00000000" w14:paraId="0000016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pid4cat Core Organization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Responsible for the overall governance, technical operation, and sustainability of the pid4cat service</w:t>
      </w:r>
    </w:p>
    <w:p w:rsidR="00000000" w:rsidDel="00000000" w:rsidP="00000000" w:rsidRDefault="00000000" w:rsidRPr="00000000" w14:paraId="0000016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Sub-Name Assigning Authorities (SNAAs)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Partner organizations responsible for managing identifiers within their assigned sub-namespaces</w:t>
      </w:r>
    </w:p>
    <w:bookmarkStart w:colFirst="0" w:colLast="0" w:name="bookmark=id.2xztiyrx8ecy" w:id="55"/>
    <w:bookmarkEnd w:id="55"/>
    <w:p w:rsidR="00000000" w:rsidDel="00000000" w:rsidP="00000000" w:rsidRDefault="00000000" w:rsidRPr="00000000" w14:paraId="0000016B">
      <w:pPr>
        <w:pStyle w:val="Heading2"/>
        <w:numPr>
          <w:ilvl w:val="1"/>
          <w:numId w:val="63"/>
        </w:numPr>
        <w:ind w:left="576" w:hanging="576"/>
        <w:rPr/>
      </w:pPr>
      <w:r w:rsidDel="00000000" w:rsidR="00000000" w:rsidRPr="00000000">
        <w:rPr>
          <w:rtl w:val="0"/>
        </w:rPr>
        <w:t xml:space="preserve">Governance Principles</w:t>
      </w:r>
    </w:p>
    <w:p w:rsidR="00000000" w:rsidDel="00000000" w:rsidP="00000000" w:rsidRDefault="00000000" w:rsidRPr="00000000" w14:paraId="0000016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Transparency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policies, procedures, and decisions are documented and publicly available</w:t>
      </w:r>
    </w:p>
    <w:p w:rsidR="00000000" w:rsidDel="00000000" w:rsidP="00000000" w:rsidRDefault="00000000" w:rsidRPr="00000000" w14:paraId="0000016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Inclusivity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governance process includes input from all stakeholders</w:t>
      </w:r>
    </w:p>
    <w:p w:rsidR="00000000" w:rsidDel="00000000" w:rsidP="00000000" w:rsidRDefault="00000000" w:rsidRPr="00000000" w14:paraId="0000016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Sustainability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Governance structures are designed to ensure the long-term viability of the service</w:t>
      </w:r>
    </w:p>
    <w:p w:rsidR="00000000" w:rsidDel="00000000" w:rsidP="00000000" w:rsidRDefault="00000000" w:rsidRPr="00000000" w14:paraId="0000016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Accountability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Clear responsibilities and reporting mechanisms are established</w:t>
      </w:r>
    </w:p>
    <w:p w:rsidR="00000000" w:rsidDel="00000000" w:rsidP="00000000" w:rsidRDefault="00000000" w:rsidRPr="00000000" w14:paraId="0000017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Community-driven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Governance is responsive to community needs and priorities</w:t>
      </w:r>
    </w:p>
    <w:bookmarkStart w:colFirst="0" w:colLast="0" w:name="bookmark=id.sdtn6xo8gsrh" w:id="56"/>
    <w:bookmarkEnd w:id="56"/>
    <w:p w:rsidR="00000000" w:rsidDel="00000000" w:rsidP="00000000" w:rsidRDefault="00000000" w:rsidRPr="00000000" w14:paraId="00000171">
      <w:pPr>
        <w:pStyle w:val="Heading2"/>
        <w:numPr>
          <w:ilvl w:val="1"/>
          <w:numId w:val="63"/>
        </w:numPr>
        <w:ind w:left="576" w:hanging="576"/>
        <w:rPr/>
      </w:pPr>
      <w:r w:rsidDel="00000000" w:rsidR="00000000" w:rsidRPr="00000000">
        <w:rPr>
          <w:rtl w:val="0"/>
        </w:rPr>
        <w:t xml:space="preserve">Registration as SNAA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become a Sub-Name Assigning Authority (SNAA), an organization must:</w:t>
      </w:r>
    </w:p>
    <w:p w:rsidR="00000000" w:rsidDel="00000000" w:rsidP="00000000" w:rsidRDefault="00000000" w:rsidRPr="00000000" w14:paraId="0000017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Submit an application to the Core Organization (HLRS)</w:t>
      </w:r>
    </w:p>
    <w:p w:rsidR="00000000" w:rsidDel="00000000" w:rsidP="00000000" w:rsidRDefault="00000000" w:rsidRPr="00000000" w14:paraId="0000017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Demonstrate the capability to maintain identified resources</w:t>
      </w:r>
    </w:p>
    <w:p w:rsidR="00000000" w:rsidDel="00000000" w:rsidP="00000000" w:rsidRDefault="00000000" w:rsidRPr="00000000" w14:paraId="0000017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Agree to the pid4cat policies</w:t>
      </w:r>
    </w:p>
    <w:p w:rsidR="00000000" w:rsidDel="00000000" w:rsidP="00000000" w:rsidRDefault="00000000" w:rsidRPr="00000000" w14:paraId="0000017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Designate technical and administrative contacts</w:t>
      </w:r>
    </w:p>
    <w:bookmarkStart w:colFirst="0" w:colLast="0" w:name="bookmark=id.7p0oa79idd61" w:id="57"/>
    <w:bookmarkEnd w:id="57"/>
    <w:p w:rsidR="00000000" w:rsidDel="00000000" w:rsidP="00000000" w:rsidRDefault="00000000" w:rsidRPr="00000000" w14:paraId="00000177">
      <w:pPr>
        <w:pStyle w:val="Heading2"/>
        <w:numPr>
          <w:ilvl w:val="1"/>
          <w:numId w:val="63"/>
        </w:numPr>
        <w:ind w:left="576" w:hanging="576"/>
        <w:rPr/>
      </w:pPr>
      <w:r w:rsidDel="00000000" w:rsidR="00000000" w:rsidRPr="00000000">
        <w:rPr>
          <w:rtl w:val="0"/>
        </w:rPr>
        <w:t xml:space="preserve">Identifier Persistence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is committed to the persistence of identifiers. Once created, an identifier should remain resolvable indefinitely. This implies:</w:t>
      </w:r>
    </w:p>
    <w:p w:rsidR="00000000" w:rsidDel="00000000" w:rsidP="00000000" w:rsidRDefault="00000000" w:rsidRPr="00000000" w14:paraId="0000017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 deletion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Identifiers </w:t>
      </w:r>
      <w:r w:rsidDel="00000000" w:rsidR="00000000" w:rsidRPr="00000000">
        <w:rPr>
          <w:rtl w:val="0"/>
        </w:rPr>
        <w:t xml:space="preserve">must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be deleted, even if the identified resource is no longer available</w:t>
      </w:r>
    </w:p>
    <w:p w:rsidR="00000000" w:rsidDel="00000000" w:rsidP="00000000" w:rsidRDefault="00000000" w:rsidRPr="00000000" w14:paraId="0000017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Tombstones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a resource becomes unavailable, a tombstone page should be provided with information about the resource and its status</w:t>
      </w:r>
    </w:p>
    <w:p w:rsidR="00000000" w:rsidDel="00000000" w:rsidP="00000000" w:rsidRDefault="00000000" w:rsidRPr="00000000" w14:paraId="0000017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Responsibility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SNAAs are responsible for maintaining the resolution of identifiers they create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exceptional circumstances, identifiers may be deleted or transferred, but only with the approval of the pid4cat Core Organization.</w:t>
      </w:r>
    </w:p>
    <w:bookmarkStart w:colFirst="0" w:colLast="0" w:name="bookmark=id.qfqpa2hgsm2d" w:id="58"/>
    <w:bookmarkEnd w:id="58"/>
    <w:p w:rsidR="00000000" w:rsidDel="00000000" w:rsidP="00000000" w:rsidRDefault="00000000" w:rsidRPr="00000000" w14:paraId="0000017D">
      <w:pPr>
        <w:pStyle w:val="Heading2"/>
        <w:numPr>
          <w:ilvl w:val="1"/>
          <w:numId w:val="63"/>
        </w:numPr>
        <w:ind w:left="576" w:hanging="576"/>
        <w:rPr/>
      </w:pPr>
      <w:r w:rsidDel="00000000" w:rsidR="00000000" w:rsidRPr="00000000">
        <w:rPr>
          <w:rtl w:val="0"/>
        </w:rPr>
        <w:t xml:space="preserve">Metadata</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Metadata associated with identifiers can be updated to reflect changes in the resource or to correct errors.</w:t>
      </w:r>
    </w:p>
    <w:p w:rsidR="00000000" w:rsidDel="00000000" w:rsidP="00000000" w:rsidRDefault="00000000" w:rsidRPr="00000000" w14:paraId="0000017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Metadata Quality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SNAAs must provide accurate and complete metadata</w:t>
      </w:r>
    </w:p>
    <w:p w:rsidR="00000000" w:rsidDel="00000000" w:rsidP="00000000" w:rsidRDefault="00000000" w:rsidRPr="00000000" w14:paraId="0000018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Metadata Updates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Metadata may be updated to correct errors or reflect changes in the resource</w:t>
      </w:r>
    </w:p>
    <w:p w:rsidR="00000000" w:rsidDel="00000000" w:rsidP="00000000" w:rsidRDefault="00000000" w:rsidRPr="00000000" w14:paraId="0000018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Core Organization Rights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Core Organization reserves the right to update metadata to ensure policy compliance</w:t>
      </w:r>
    </w:p>
    <w:p w:rsidR="00000000" w:rsidDel="00000000" w:rsidP="00000000" w:rsidRDefault="00000000" w:rsidRPr="00000000" w14:paraId="0000018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Provenance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metadata updates are recorded with provenance information</w:t>
      </w:r>
    </w:p>
    <w:p w:rsidR="00000000" w:rsidDel="00000000" w:rsidP="00000000" w:rsidRDefault="00000000" w:rsidRPr="00000000" w14:paraId="0000018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Metadata License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metadata is made available under CC0 1.0 Universal Public Domain Dedication</w:t>
      </w:r>
    </w:p>
    <w:bookmarkStart w:colFirst="0" w:colLast="0" w:name="bookmark=id.kcbn59avbats" w:id="59"/>
    <w:bookmarkEnd w:id="59"/>
    <w:p w:rsidR="00000000" w:rsidDel="00000000" w:rsidP="00000000" w:rsidRDefault="00000000" w:rsidRPr="00000000" w14:paraId="00000184">
      <w:pPr>
        <w:pStyle w:val="Heading2"/>
        <w:numPr>
          <w:ilvl w:val="1"/>
          <w:numId w:val="63"/>
        </w:numPr>
        <w:ind w:left="576" w:hanging="576"/>
        <w:rPr/>
      </w:pPr>
      <w:r w:rsidDel="00000000" w:rsidR="00000000" w:rsidRPr="00000000">
        <w:rPr>
          <w:rtl w:val="0"/>
        </w:rPr>
        <w:t xml:space="preserve">Access Policy</w:t>
      </w:r>
    </w:p>
    <w:p w:rsidR="00000000" w:rsidDel="00000000" w:rsidP="00000000" w:rsidRDefault="00000000" w:rsidRPr="00000000" w14:paraId="0000018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Landing Pages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identifiers must resolve to a landing page or point directly to the resource.</w:t>
      </w:r>
    </w:p>
    <w:p w:rsidR="00000000" w:rsidDel="00000000" w:rsidP="00000000" w:rsidRDefault="00000000" w:rsidRPr="00000000" w14:paraId="0000018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Resource Access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a resource has access restrictions, a landing page must provide clear information about how to access the resource.</w:t>
      </w:r>
    </w:p>
    <w:p w:rsidR="00000000" w:rsidDel="00000000" w:rsidP="00000000" w:rsidRDefault="00000000" w:rsidRPr="00000000" w14:paraId="0000018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Metadata Access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Metadata associated with identifiers should be openly accessible.</w:t>
      </w:r>
    </w:p>
    <w:bookmarkStart w:colFirst="0" w:colLast="0" w:name="bookmark=id.lr9gechidilr" w:id="60"/>
    <w:bookmarkEnd w:id="60"/>
    <w:p w:rsidR="00000000" w:rsidDel="00000000" w:rsidP="00000000" w:rsidRDefault="00000000" w:rsidRPr="00000000" w14:paraId="00000188">
      <w:pPr>
        <w:pStyle w:val="Heading2"/>
        <w:numPr>
          <w:ilvl w:val="1"/>
          <w:numId w:val="63"/>
        </w:numPr>
        <w:ind w:left="576" w:hanging="576"/>
        <w:rPr/>
      </w:pPr>
      <w:r w:rsidDel="00000000" w:rsidR="00000000" w:rsidRPr="00000000">
        <w:rPr>
          <w:rtl w:val="0"/>
        </w:rPr>
        <w:t xml:space="preserve">Resource Access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does not </w:t>
      </w:r>
      <w:r w:rsidDel="00000000" w:rsidR="00000000" w:rsidRPr="00000000">
        <w:rPr>
          <w:rtl w:val="0"/>
        </w:rPr>
        <w:t xml:space="preserve">require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identified resources to be openly accessible. However:</w:t>
      </w:r>
    </w:p>
    <w:p w:rsidR="00000000" w:rsidDel="00000000" w:rsidP="00000000" w:rsidRDefault="00000000" w:rsidRPr="00000000" w14:paraId="0000018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Landing page requirement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identifiers must resolve to a landing page with basic metadata about the resource or point directly to the resource.</w:t>
      </w:r>
    </w:p>
    <w:p w:rsidR="00000000" w:rsidDel="00000000" w:rsidP="00000000" w:rsidRDefault="00000000" w:rsidRPr="00000000" w14:paraId="0000018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Access information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access to the resource is restricted, the landing page must provide information about the restrictions and if/how access can be obtained.</w:t>
      </w:r>
    </w:p>
    <w:p w:rsidR="00000000" w:rsidDel="00000000" w:rsidP="00000000" w:rsidRDefault="00000000" w:rsidRPr="00000000" w14:paraId="0000018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Metadata accessibility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Metadata associated with identifiers should be openly accessible, even if the resource itself is not</w:t>
      </w:r>
    </w:p>
    <w:bookmarkStart w:colFirst="0" w:colLast="0" w:name="bookmark=id.4ofcfaqyml4" w:id="61"/>
    <w:bookmarkEnd w:id="61"/>
    <w:p w:rsidR="00000000" w:rsidDel="00000000" w:rsidP="00000000" w:rsidRDefault="00000000" w:rsidRPr="00000000" w14:paraId="0000018D">
      <w:pPr>
        <w:pStyle w:val="Heading2"/>
        <w:numPr>
          <w:ilvl w:val="1"/>
          <w:numId w:val="63"/>
        </w:numPr>
        <w:ind w:left="576" w:hanging="576"/>
        <w:rPr/>
      </w:pPr>
      <w:r w:rsidDel="00000000" w:rsidR="00000000" w:rsidRPr="00000000">
        <w:rPr>
          <w:rtl w:val="0"/>
        </w:rPr>
        <w:t xml:space="preserve">SNAA Responsibilities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SNAA is responsible for:</w:t>
      </w:r>
    </w:p>
    <w:p w:rsidR="00000000" w:rsidDel="00000000" w:rsidP="00000000" w:rsidRDefault="00000000" w:rsidRPr="00000000" w14:paraId="0000018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Identifier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Creating and maintaining identifiers within their sub-namespace</w:t>
      </w:r>
    </w:p>
    <w:p w:rsidR="00000000" w:rsidDel="00000000" w:rsidP="00000000" w:rsidRDefault="00000000" w:rsidRPr="00000000" w14:paraId="0000019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Resource Maintenance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Ensuring identified resources remain accessible or providing appropriate tombstone pages</w:t>
      </w:r>
    </w:p>
    <w:p w:rsidR="00000000" w:rsidDel="00000000" w:rsidP="00000000" w:rsidRDefault="00000000" w:rsidRPr="00000000" w14:paraId="0000019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Metadata 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Providing and maintaining accurate metadata</w:t>
      </w:r>
    </w:p>
    <w:p w:rsidR="00000000" w:rsidDel="00000000" w:rsidP="00000000" w:rsidRDefault="00000000" w:rsidRPr="00000000" w14:paraId="0000019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Policy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Adhering to all pid4cat policies</w:t>
      </w:r>
    </w:p>
    <w:p w:rsidR="00000000" w:rsidDel="00000000" w:rsidP="00000000" w:rsidRDefault="00000000" w:rsidRPr="00000000" w14:paraId="0000019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Contact Information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Maintaining up-to-date technical and administrative contacts</w:t>
      </w:r>
    </w:p>
    <w:p w:rsidR="00000000" w:rsidDel="00000000" w:rsidP="00000000" w:rsidRDefault="00000000" w:rsidRPr="00000000" w14:paraId="0000019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Sustainability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Contributing to the long-term sustainability of pid4cat</w:t>
      </w:r>
    </w:p>
    <w:bookmarkStart w:colFirst="0" w:colLast="0" w:name="bookmark=id.osg1gec6a1lt" w:id="62"/>
    <w:bookmarkEnd w:id="62"/>
    <w:sdt>
      <w:sdtPr>
        <w:tag w:val="goog_rdk_72"/>
      </w:sdtPr>
      <w:sdtContent>
        <w:p w:rsidR="00000000" w:rsidDel="00000000" w:rsidP="00000000" w:rsidRDefault="00000000" w:rsidRPr="00000000" w14:paraId="00000195">
          <w:pPr>
            <w:pStyle w:val="Heading2"/>
            <w:numPr>
              <w:ilvl w:val="1"/>
              <w:numId w:val="63"/>
            </w:numPr>
            <w:ind w:left="576" w:hanging="576"/>
            <w:rPr>
              <w:del w:author="Anonymous" w:id="14" w:date="2025-03-26T12:14:21Z"/>
            </w:rPr>
          </w:pPr>
          <w:sdt>
            <w:sdtPr>
              <w:tag w:val="goog_rdk_70"/>
            </w:sdtPr>
            <w:sdtContent>
              <w:del w:author="Anonymous" w:id="14" w:date="2025-03-26T12:14:21Z"/>
              <w:sdt>
                <w:sdtPr>
                  <w:tag w:val="goog_rdk_71"/>
                </w:sdtPr>
                <w:sdtContent>
                  <w:commentRangeStart w:id="35"/>
                </w:sdtContent>
              </w:sdt>
              <w:del w:author="Anonymous" w:id="14" w:date="2025-03-26T12:14:21Z">
                <w:r w:rsidDel="00000000" w:rsidR="00000000" w:rsidRPr="00000000">
                  <w:rPr>
                    <w:rtl w:val="0"/>
                  </w:rPr>
                  <w:delText xml:space="preserve">Resource Access</w:delText>
                </w:r>
              </w:del>
            </w:sdtContent>
          </w:sdt>
        </w:p>
      </w:sdtContent>
    </w:sdt>
    <w:sdt>
      <w:sdtPr>
        <w:tag w:val="goog_rdk_74"/>
      </w:sdtPr>
      <w:sdtContent>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Anonymous" w:id="14" w:date="2025-03-26T12:14:21Z"/>
              <w:rFonts w:ascii="Aptos" w:cs="Aptos" w:eastAsia="Aptos" w:hAnsi="Aptos"/>
              <w:b w:val="0"/>
              <w:i w:val="0"/>
              <w:smallCaps w:val="0"/>
              <w:strike w:val="0"/>
              <w:color w:val="000000"/>
              <w:sz w:val="24"/>
              <w:szCs w:val="24"/>
              <w:u w:val="none"/>
              <w:shd w:fill="auto" w:val="clear"/>
              <w:vertAlign w:val="baseline"/>
            </w:rPr>
          </w:pPr>
          <w:sdt>
            <w:sdtPr>
              <w:tag w:val="goog_rdk_73"/>
            </w:sdtPr>
            <w:sdtContent>
              <w:del w:author="Anonymous" w:id="14" w:date="2025-03-26T12:14:21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delText xml:space="preserve">pid4cat does not mandate that identified resources be openly accessible. However:</w:delText>
                </w:r>
              </w:del>
            </w:sdtContent>
          </w:sdt>
        </w:p>
      </w:sdtContent>
    </w:sdt>
    <w:sdt>
      <w:sdtPr>
        <w:tag w:val="goog_rdk_76"/>
      </w:sdtPr>
      <w:sdtContent>
        <w:p w:rsidR="00000000" w:rsidDel="00000000" w:rsidP="00000000" w:rsidRDefault="00000000" w:rsidRPr="00000000" w14:paraId="0000019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del w:author="Anonymous" w:id="14" w:date="2025-03-26T12:14:21Z"/>
            </w:rPr>
          </w:pPr>
          <w:sdt>
            <w:sdtPr>
              <w:tag w:val="goog_rdk_75"/>
            </w:sdtPr>
            <w:sdtContent>
              <w:del w:author="Anonymous" w:id="14" w:date="2025-03-26T12:14:21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delText xml:space="preserve">Landing page requirement</w:delTex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delText xml:space="preserve">: All identifiers must resolve to a landing page with basic metadata about the resource</w:delText>
                </w:r>
              </w:del>
            </w:sdtContent>
          </w:sdt>
        </w:p>
      </w:sdtContent>
    </w:sdt>
    <w:sdt>
      <w:sdtPr>
        <w:tag w:val="goog_rdk_78"/>
      </w:sdtPr>
      <w:sdtContent>
        <w:p w:rsidR="00000000" w:rsidDel="00000000" w:rsidP="00000000" w:rsidRDefault="00000000" w:rsidRPr="00000000" w14:paraId="0000019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del w:author="Anonymous" w:id="14" w:date="2025-03-26T12:14:21Z"/>
            </w:rPr>
          </w:pPr>
          <w:sdt>
            <w:sdtPr>
              <w:tag w:val="goog_rdk_77"/>
            </w:sdtPr>
            <w:sdtContent>
              <w:del w:author="Anonymous" w:id="14" w:date="2025-03-26T12:14:21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delText xml:space="preserve">Access information</w:delTex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delText xml:space="preserve">: If access to the resource is restricted, the landing page must provide clear information about the restrictions and how access can be obtained</w:delText>
                </w:r>
              </w:del>
            </w:sdtContent>
          </w:sdt>
        </w:p>
      </w:sdtContent>
    </w:sdt>
    <w:sdt>
      <w:sdtPr>
        <w:tag w:val="goog_rdk_80"/>
      </w:sdtPr>
      <w:sdtContent>
        <w:p w:rsidR="00000000" w:rsidDel="00000000" w:rsidP="00000000" w:rsidRDefault="00000000" w:rsidRPr="00000000" w14:paraId="00000199">
          <w:pPr>
            <w:pStyle w:val="Heading2"/>
            <w:numPr>
              <w:ilvl w:val="1"/>
              <w:numId w:val="63"/>
            </w:numPr>
            <w:ind w:left="576" w:hanging="576"/>
            <w:rPr>
              <w:rPrChange w:author="Anonymous" w:id="15" w:date="2025-03-26T12:14:21Z">
                <w:rPr/>
              </w:rPrChange>
            </w:rPr>
            <w:pPrChange w:author="Anonymous" w:id="0" w:date="2025-03-26T12:14:21Z">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pPr>
            </w:pPrChange>
          </w:pPr>
          <w:sdt>
            <w:sdtPr>
              <w:tag w:val="goog_rdk_79"/>
            </w:sdtPr>
            <w:sdtContent>
              <w:del w:author="Anonymous" w:id="14" w:date="2025-03-26T12:14:21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delText xml:space="preserve">Metadata accessibility</w:delTex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delText xml:space="preserve">: Metadata associated with identifiers should be openly accessible, even if the resource itself is not</w:delText>
                </w:r>
              </w:del>
            </w:sdtContent>
          </w:sdt>
          <w:commentRangeEnd w:id="35"/>
          <w:r w:rsidDel="00000000" w:rsidR="00000000" w:rsidRPr="00000000">
            <w:commentReference w:id="35"/>
          </w:r>
          <w:r w:rsidDel="00000000" w:rsidR="00000000" w:rsidRPr="00000000">
            <w:rPr>
              <w:rtl w:val="0"/>
            </w:rPr>
          </w:r>
        </w:p>
      </w:sdtContent>
    </w:sdt>
    <w:bookmarkStart w:colFirst="0" w:colLast="0" w:name="bookmark=id.6u0zi0wsc8mw" w:id="63"/>
    <w:bookmarkEnd w:id="63"/>
    <w:p w:rsidR="00000000" w:rsidDel="00000000" w:rsidP="00000000" w:rsidRDefault="00000000" w:rsidRPr="00000000" w14:paraId="0000019A">
      <w:pPr>
        <w:pStyle w:val="Heading2"/>
        <w:numPr>
          <w:ilvl w:val="1"/>
          <w:numId w:val="63"/>
        </w:numPr>
        <w:ind w:left="576" w:hanging="576"/>
        <w:rPr/>
      </w:pPr>
      <w:r w:rsidDel="00000000" w:rsidR="00000000" w:rsidRPr="00000000">
        <w:rPr>
          <w:rtl w:val="0"/>
        </w:rPr>
        <w:t xml:space="preserve">Licensing</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adopts the following licensing policies:</w:t>
      </w:r>
    </w:p>
    <w:p w:rsidR="00000000" w:rsidDel="00000000" w:rsidP="00000000" w:rsidRDefault="00000000" w:rsidRPr="00000000" w14:paraId="0000019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Service licensing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pid4cat service is operated under [specific license]</w:t>
      </w:r>
    </w:p>
    <w:p w:rsidR="00000000" w:rsidDel="00000000" w:rsidP="00000000" w:rsidRDefault="00000000" w:rsidRPr="00000000" w14:paraId="0000019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Metadata licensing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Metadata submitted to pid4cat is made available under the CC0 1.0 Universal Public Domain Dedication</w:t>
      </w:r>
    </w:p>
    <w:p w:rsidR="00000000" w:rsidDel="00000000" w:rsidP="00000000" w:rsidRDefault="00000000" w:rsidRPr="00000000" w14:paraId="0000019F">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allows for unrestricted reuse of metadata, promoting interoperability and discovery</w:t>
      </w:r>
    </w:p>
    <w:p w:rsidR="00000000" w:rsidDel="00000000" w:rsidP="00000000" w:rsidRDefault="00000000" w:rsidRPr="00000000" w14:paraId="000001A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Resource licensing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does not mandate specific licenses for identified resources</w:t>
      </w:r>
    </w:p>
    <w:p w:rsidR="00000000" w:rsidDel="00000000" w:rsidP="00000000" w:rsidRDefault="00000000" w:rsidRPr="00000000" w14:paraId="000001A2">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SNAAs should include clear license information in the metadata</w:t>
      </w:r>
    </w:p>
    <w:p w:rsidR="00000000" w:rsidDel="00000000" w:rsidP="00000000" w:rsidRDefault="00000000" w:rsidRPr="00000000" w14:paraId="000001A3">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Recommended licenses include Creative Commons licenses, Open Data Commons licenses, and other open licenses</w:t>
      </w:r>
    </w:p>
    <w:bookmarkStart w:colFirst="0" w:colLast="0" w:name="bookmark=id.n4ccw7alyr5z" w:id="64"/>
    <w:bookmarkEnd w:id="64"/>
    <w:p w:rsidR="00000000" w:rsidDel="00000000" w:rsidP="00000000" w:rsidRDefault="00000000" w:rsidRPr="00000000" w14:paraId="000001A4">
      <w:pPr>
        <w:pStyle w:val="Heading2"/>
        <w:numPr>
          <w:ilvl w:val="1"/>
          <w:numId w:val="63"/>
        </w:numPr>
        <w:ind w:left="576" w:hanging="576"/>
        <w:rPr/>
      </w:pPr>
      <w:r w:rsidDel="00000000" w:rsidR="00000000" w:rsidRPr="00000000">
        <w:rPr>
          <w:rtl w:val="0"/>
        </w:rPr>
        <w:t xml:space="preserve">Sustainability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long-term sustainability of the pid4cat service:</w:t>
      </w:r>
    </w:p>
    <w:p w:rsidR="00000000" w:rsidDel="00000000" w:rsidP="00000000" w:rsidRDefault="00000000" w:rsidRPr="00000000" w14:paraId="000001A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Succession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pid4cat Core Organization has established succession plans to ensure continuity of service</w:t>
      </w:r>
    </w:p>
    <w:p w:rsidR="00000000" w:rsidDel="00000000" w:rsidP="00000000" w:rsidRDefault="00000000" w:rsidRPr="00000000" w14:paraId="000001A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SNAA succession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SNAAs must designate a successor organization or return control of their sub-namespace to the Core Organization if they can no longer fulfill their responsibilities</w:t>
      </w:r>
    </w:p>
    <w:p w:rsidR="00000000" w:rsidDel="00000000" w:rsidP="00000000" w:rsidRDefault="00000000" w:rsidRPr="00000000" w14:paraId="000001A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Financial model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[Details about the financial model supporting pid4cat]</w:t>
      </w:r>
    </w:p>
    <w:p w:rsidR="00000000" w:rsidDel="00000000" w:rsidP="00000000" w:rsidRDefault="00000000" w:rsidRPr="00000000" w14:paraId="000001A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preservation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identifier metadata is regularly backed up and preserved in multiple locations</w:t>
      </w:r>
    </w:p>
    <w:bookmarkStart w:colFirst="0" w:colLast="0" w:name="bookmark=id.8hzxx14xqhif" w:id="65"/>
    <w:bookmarkEnd w:id="65"/>
    <w:p w:rsidR="00000000" w:rsidDel="00000000" w:rsidP="00000000" w:rsidRDefault="00000000" w:rsidRPr="00000000" w14:paraId="000001AA">
      <w:pPr>
        <w:pStyle w:val="Heading1"/>
        <w:numPr>
          <w:ilvl w:val="0"/>
          <w:numId w:val="63"/>
        </w:numPr>
        <w:ind w:left="432" w:hanging="432"/>
        <w:rPr/>
      </w:pPr>
      <w:r w:rsidDel="00000000" w:rsidR="00000000" w:rsidRPr="00000000">
        <w:rPr>
          <w:rtl w:val="0"/>
        </w:rPr>
        <w:t xml:space="preserve">Open Data</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chapter will be converted to opendata.md after review</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plan to make a PID metadata dump available as FAIR data in the future.</w:t>
      </w:r>
    </w:p>
    <w:bookmarkStart w:colFirst="0" w:colLast="0" w:name="bookmark=id.27d4bhvmviql" w:id="66"/>
    <w:bookmarkEnd w:id="66"/>
    <w:p w:rsidR="00000000" w:rsidDel="00000000" w:rsidP="00000000" w:rsidRDefault="00000000" w:rsidRPr="00000000" w14:paraId="000001AD">
      <w:pPr>
        <w:pStyle w:val="Heading2"/>
        <w:numPr>
          <w:ilvl w:val="1"/>
          <w:numId w:val="63"/>
        </w:numPr>
        <w:ind w:left="576" w:hanging="576"/>
        <w:rPr/>
      </w:pPr>
      <w:r w:rsidDel="00000000" w:rsidR="00000000" w:rsidRPr="00000000">
        <w:rPr>
          <w:rtl w:val="0"/>
        </w:rPr>
        <w:t xml:space="preserve">PID Metadata Dump</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part of our commitment to FAIR data principles, pid4cat will provide regular dumps of PID metadata. These dumps will:</w:t>
      </w:r>
    </w:p>
    <w:p w:rsidR="00000000" w:rsidDel="00000000" w:rsidP="00000000" w:rsidRDefault="00000000" w:rsidRPr="00000000" w14:paraId="000001A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 available in multiple formats (JSON, RDF, CSV)</w:t>
      </w:r>
    </w:p>
    <w:p w:rsidR="00000000" w:rsidDel="00000000" w:rsidP="00000000" w:rsidRDefault="00000000" w:rsidRPr="00000000" w14:paraId="000001B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all non-sensitive metadata fields</w:t>
      </w:r>
    </w:p>
    <w:p w:rsidR="00000000" w:rsidDel="00000000" w:rsidP="00000000" w:rsidRDefault="00000000" w:rsidRPr="00000000" w14:paraId="000001B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 licensed under CC0 1.0 Universal Public Domain Dedication</w:t>
      </w:r>
    </w:p>
    <w:p w:rsidR="00000000" w:rsidDel="00000000" w:rsidP="00000000" w:rsidRDefault="00000000" w:rsidRPr="00000000" w14:paraId="000001B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comprehensive documentation</w:t>
      </w:r>
    </w:p>
    <w:p w:rsidR="00000000" w:rsidDel="00000000" w:rsidP="00000000" w:rsidRDefault="00000000" w:rsidRPr="00000000" w14:paraId="000001B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 assigned their own pid4cat identifiers</w:t>
      </w:r>
    </w:p>
    <w:bookmarkStart w:colFirst="0" w:colLast="0" w:name="bookmark=id.8z6g0g3wafbv" w:id="67"/>
    <w:bookmarkEnd w:id="67"/>
    <w:p w:rsidR="00000000" w:rsidDel="00000000" w:rsidP="00000000" w:rsidRDefault="00000000" w:rsidRPr="00000000" w14:paraId="000001B4">
      <w:pPr>
        <w:pStyle w:val="Heading3"/>
        <w:numPr>
          <w:ilvl w:val="2"/>
          <w:numId w:val="63"/>
        </w:numPr>
        <w:ind w:left="720" w:hanging="720"/>
        <w:rPr/>
      </w:pPr>
      <w:r w:rsidDel="00000000" w:rsidR="00000000" w:rsidRPr="00000000">
        <w:rPr>
          <w:rtl w:val="0"/>
        </w:rPr>
        <w:t xml:space="preserve">Availability</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metadata dumps will be available through:</w:t>
      </w:r>
    </w:p>
    <w:p w:rsidR="00000000" w:rsidDel="00000000" w:rsidP="00000000" w:rsidRDefault="00000000" w:rsidRPr="00000000" w14:paraId="000001B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Direct download from the pid4cat website</w:t>
      </w:r>
    </w:p>
    <w:p w:rsidR="00000000" w:rsidDel="00000000" w:rsidP="00000000" w:rsidRDefault="00000000" w:rsidRPr="00000000" w14:paraId="000001B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access for programmatic retrieval</w:t>
      </w:r>
    </w:p>
    <w:p w:rsidR="00000000" w:rsidDel="00000000" w:rsidP="00000000" w:rsidRDefault="00000000" w:rsidRPr="00000000" w14:paraId="000001B8">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metadata aggregators</w:t>
      </w:r>
    </w:p>
    <w:bookmarkStart w:colFirst="0" w:colLast="0" w:name="bookmark=id.d2dtg5dqdsmh" w:id="68"/>
    <w:bookmarkEnd w:id="68"/>
    <w:p w:rsidR="00000000" w:rsidDel="00000000" w:rsidP="00000000" w:rsidRDefault="00000000" w:rsidRPr="00000000" w14:paraId="000001B9">
      <w:pPr>
        <w:pStyle w:val="Heading3"/>
        <w:numPr>
          <w:ilvl w:val="2"/>
          <w:numId w:val="63"/>
        </w:numPr>
        <w:ind w:left="720" w:hanging="720"/>
        <w:rPr/>
      </w:pPr>
      <w:r w:rsidDel="00000000" w:rsidR="00000000" w:rsidRPr="00000000">
        <w:rPr>
          <w:rtl w:val="0"/>
        </w:rPr>
        <w:t xml:space="preserve">Usage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metadata dumps can be used for:</w:t>
      </w:r>
    </w:p>
    <w:p w:rsidR="00000000" w:rsidDel="00000000" w:rsidP="00000000" w:rsidRDefault="00000000" w:rsidRPr="00000000" w14:paraId="000001B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Research on PID usage patterns</w:t>
      </w:r>
    </w:p>
    <w:p w:rsidR="00000000" w:rsidDel="00000000" w:rsidP="00000000" w:rsidRDefault="00000000" w:rsidRPr="00000000" w14:paraId="000001B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discovery services</w:t>
      </w:r>
    </w:p>
    <w:p w:rsidR="00000000" w:rsidDel="00000000" w:rsidP="00000000" w:rsidRDefault="00000000" w:rsidRPr="00000000" w14:paraId="000001B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Network analysis of PID relationships</w:t>
      </w:r>
    </w:p>
    <w:p w:rsidR="00000000" w:rsidDel="00000000" w:rsidP="00000000" w:rsidRDefault="00000000" w:rsidRPr="00000000" w14:paraId="000001B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value-added services</w:t>
      </w:r>
    </w:p>
    <w:bookmarkStart w:colFirst="0" w:colLast="0" w:name="bookmark=id.njfh62dnx2ny" w:id="69"/>
    <w:bookmarkEnd w:id="69"/>
    <w:p w:rsidR="00000000" w:rsidDel="00000000" w:rsidP="00000000" w:rsidRDefault="00000000" w:rsidRPr="00000000" w14:paraId="000001BF">
      <w:pPr>
        <w:pStyle w:val="Heading2"/>
        <w:numPr>
          <w:ilvl w:val="1"/>
          <w:numId w:val="63"/>
        </w:numPr>
        <w:ind w:left="576" w:hanging="576"/>
        <w:rPr/>
      </w:pPr>
      <w:r w:rsidDel="00000000" w:rsidR="00000000" w:rsidRPr="00000000">
        <w:rPr>
          <w:rtl w:val="0"/>
        </w:rPr>
        <w:t xml:space="preserve">PID Graph Integration</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is designed to integrate with the broader PID Graph ecosystem. The PID Graph connects different types of persistent identifiers, creating a rich network of scientific and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scholarly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entities.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pid4cat contributes to this ecosystem by:</w:t>
      </w:r>
    </w:p>
    <w:p w:rsidR="00000000" w:rsidDel="00000000" w:rsidP="00000000" w:rsidRDefault="00000000" w:rsidRPr="00000000" w14:paraId="000001C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Including relationships to other PIDs in its metadata</w:t>
      </w:r>
    </w:p>
    <w:p w:rsidR="00000000" w:rsidDel="00000000" w:rsidP="00000000" w:rsidRDefault="00000000" w:rsidRPr="00000000" w14:paraId="000001C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standard relationship types</w:t>
      </w:r>
    </w:p>
    <w:p w:rsidR="00000000" w:rsidDel="00000000" w:rsidP="00000000" w:rsidRDefault="00000000" w:rsidRPr="00000000" w14:paraId="000001C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Exposing metadata in machine-readable formats</w:t>
      </w:r>
    </w:p>
    <w:p w:rsidR="00000000" w:rsidDel="00000000" w:rsidP="00000000" w:rsidRDefault="00000000" w:rsidRPr="00000000" w14:paraId="000001C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Supporting linked data principles</w:t>
      </w:r>
    </w:p>
    <w:bookmarkStart w:colFirst="0" w:colLast="0" w:name="bookmark=id.7oohuwaijfkn" w:id="70"/>
    <w:bookmarkEnd w:id="70"/>
    <w:p w:rsidR="00000000" w:rsidDel="00000000" w:rsidP="00000000" w:rsidRDefault="00000000" w:rsidRPr="00000000" w14:paraId="000001C6">
      <w:pPr>
        <w:pStyle w:val="Heading2"/>
        <w:numPr>
          <w:ilvl w:val="1"/>
          <w:numId w:val="63"/>
        </w:numPr>
        <w:ind w:left="576" w:hanging="576"/>
        <w:rPr/>
      </w:pPr>
      <w:r w:rsidDel="00000000" w:rsidR="00000000" w:rsidRPr="00000000">
        <w:rPr>
          <w:rtl w:val="0"/>
        </w:rPr>
        <w:t xml:space="preserve">Analytics and Reporting</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open data approach enables various analytics and reporting functions:</w:t>
      </w:r>
    </w:p>
    <w:p w:rsidR="00000000" w:rsidDel="00000000" w:rsidP="00000000" w:rsidRDefault="00000000" w:rsidRPr="00000000" w14:paraId="000001C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Usage statistics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Tracking resolution requests and metadata access</w:t>
      </w:r>
    </w:p>
    <w:p w:rsidR="00000000" w:rsidDel="00000000" w:rsidP="00000000" w:rsidRDefault="00000000" w:rsidRPr="00000000" w14:paraId="000001C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Growth metrics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Monitoring the growth of pid4cat identifiers over time</w:t>
      </w:r>
    </w:p>
    <w:p w:rsidR="00000000" w:rsidDel="00000000" w:rsidP="00000000" w:rsidRDefault="00000000" w:rsidRPr="00000000" w14:paraId="000001C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Connectivity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Analyzing relationships between pid4cat identifiers and other PIDs</w:t>
      </w:r>
    </w:p>
    <w:p w:rsidR="00000000" w:rsidDel="00000000" w:rsidP="00000000" w:rsidRDefault="00000000" w:rsidRPr="00000000" w14:paraId="000001C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Community impact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Assessing the impact of pid4cat on the research community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analytics will be made available through regular reports and an interactive dashboard.</w:t>
      </w:r>
      <w:r w:rsidDel="00000000" w:rsidR="00000000" w:rsidRPr="00000000">
        <w:rPr>
          <w:rtl w:val="0"/>
        </w:rPr>
      </w:r>
    </w:p>
    <w:sectPr>
      <w:pgSz w:h="15840" w:w="12240" w:orient="portrait"/>
      <w:pgMar w:bottom="1134"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onymous" w:id="35" w:date="2025-03-26T12:14:28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vgl. 6.7</w:t>
      </w:r>
    </w:p>
  </w:comment>
  <w:comment w:author="Preston Rodrigues" w:id="22" w:date="2025-03-27T08:56:12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POST is not supported by Handle</w:t>
      </w:r>
    </w:p>
  </w:comment>
  <w:comment w:author="David Linke" w:id="23" w:date="2025-03-27T09:31:06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did not change yet. - The TODO implies that we need to update the whole line with the info how to do it.</w:t>
      </w:r>
    </w:p>
  </w:comment>
  <w:comment w:author="Anonymous" w:id="30" w:date="2025-03-26T12:09:43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of/for libraries (?)</w:t>
      </w:r>
    </w:p>
  </w:comment>
  <w:comment w:author="David Linke" w:id="31" w:date="2025-03-26T23:58: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Meant are libraries that help to integrate pid4cat into whatever programming-language/system.</w:t>
      </w:r>
    </w:p>
  </w:comment>
  <w:comment w:author="Preston Rodrigues" w:id="32" w:date="2025-03-27T08:50:52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language specific pid4cat parser ?</w:t>
      </w:r>
    </w:p>
  </w:comment>
  <w:comment w:author="David Linke" w:id="33" w:date="2025-03-27T10:24:25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programming-language specific of course (not German / English)</w:t>
      </w:r>
    </w:p>
  </w:comment>
  <w:comment w:author="Anonymous" w:id="2" w:date="2025-03-26T09:38:01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suffix? Isn't that normally the task of the prefix?</w:t>
      </w:r>
    </w:p>
  </w:comment>
  <w:comment w:author="Anonymous" w:id="3" w:date="2025-03-26T09:38:07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w:t>
      </w:r>
    </w:p>
  </w:comment>
  <w:comment w:author="David Linke" w:id="4" w:date="2025-03-26T22:59:42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prefix is a number. The idea here is that a human will more likely recognize "4cat" than the suffix "21.11165".</w:t>
      </w:r>
    </w:p>
  </w:comment>
  <w:comment w:author="hendrik borgelt" w:id="34" w:date="2025-04-03T07:26:49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a code of conduct section, which would allow us to restrict access for people misusing the pid4cat service. While we might not be directly responsible for the implemented PIDs, none of us wants to see people misusing our name for things like scams and other more malicious things. So, we should have at least a small legal section allowing us some rights here.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Linke reacted with 👍 at 2025-04-04 12:36 PM</w:t>
      </w:r>
    </w:p>
  </w:comment>
  <w:comment w:author="David Linke" w:id="20" w:date="2025-03-26T23:22:22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chapter will become a separate HTML page I prefer to introduce the abbreviation again.</w:t>
      </w:r>
    </w:p>
  </w:comment>
  <w:comment w:author="Anonymous" w:id="12" w:date="2025-03-26T10:08:29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maintain a slightly higher human writability? ;) (MS)</w:t>
      </w:r>
    </w:p>
  </w:comment>
  <w:comment w:author="David Linke" w:id="13" w:date="2025-03-26T23:14:31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donated a dash. What else can be wished? :)</w:t>
      </w:r>
    </w:p>
  </w:comment>
  <w:comment w:author="hendrik borgelt" w:id="10" w:date="2025-04-03T07:46:44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recommend not to abbreviate any part of the identifier, we should state in section 1.4  &amp; 1.9.1Identifier patterns, which will indirectly be used for some people as the rule set on how to define their own id-suffix, that the id-suffix should be quite short (recommended to be shorter than 20 digits). Otherwise, we get into a conflict where we have very long handles that then get abbreviated due to their length. Right now, even some long DOIs cause problems in two-column publications for stretching over more than one line.</w:t>
      </w:r>
    </w:p>
  </w:comment>
  <w:comment w:author="David Linke" w:id="11" w:date="2025-04-04T18:45:22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kolaos Moustakas" w:id="6" w:date="2025-03-27T09:38:13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a link?</w:t>
      </w:r>
    </w:p>
  </w:comment>
  <w:comment w:author="Anonymous" w:id="14" w:date="2025-03-26T10:12:47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still meant for the SNAAs?</w:t>
      </w:r>
    </w:p>
  </w:comment>
  <w:comment w:author="David Linke" w:id="15" w:date="2025-03-26T23:17:2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miss a sentence explaining who is addressed here?</w:t>
      </w:r>
    </w:p>
  </w:comment>
  <w:comment w:author="Anonymous" w:id="16" w:date="2025-04-02T08:35:24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not directly clear, whether the individual user is meant or the organizations. But it's clearly the SNAAs, one phrase saying that would still be nice :)</w:t>
      </w:r>
    </w:p>
  </w:comment>
  <w:comment w:author="Anonymous" w:id="19" w:date="2025-03-26T11:37:45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ones/Which types of organizations?</w:t>
      </w:r>
    </w:p>
  </w:comment>
  <w:comment w:author="Preston Rodrigues" w:id="24" w:date="2025-03-27T08:57:51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used, see above</w:t>
      </w:r>
    </w:p>
  </w:comment>
  <w:comment w:author="hendrik borgelt" w:id="21" w:date="2025-04-03T07:18:27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a link somewhere here, as I myself would not know who to contact just looking at this page. A simple "mailto:...Subject:pid4catregistration"-link should do the trick.</w:t>
      </w:r>
    </w:p>
  </w:comment>
  <w:comment w:author="hendrik borgelt" w:id="5" w:date="2025-04-03T07:37:26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branding not also serve as an identifier for which general PID metadata schema is used? Shouldn't we describe this so that people don't get confusedabout  why we stamp our name on their data?</w:t>
      </w:r>
    </w:p>
  </w:comment>
  <w:comment w:author="hendrik borgelt" w:id="8" w:date="2025-04-03T08:03:43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short question? Are Organizational dataverses (e.G. the dataverse of TU Dortmund - Laboratory of Equipment design; currently unpublished) in our repo4cat considered to be collections? This would just cause the challenge that some people might want to have their sub name space minted into the respective handle. Do we want to get into this discussion? I don't know if this is too relevant, but on the other hand, i just wanted to warn you that this might cause some challenges for our dataverse.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challenge of cause arrises with Data_Objekt</w:t>
      </w:r>
    </w:p>
  </w:comment>
  <w:comment w:author="Nikolaos Moustakas" w:id="0" w:date="2025-03-27T09:31:09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name be pid4cat or Pid4Cat? As with Voc4Cat or Repo4Cat.</w:t>
      </w:r>
    </w:p>
  </w:comment>
  <w:comment w:author="David Linke" w:id="1" w:date="2025-03-27T09:35:33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logo is lowercase "pid4cat" - Uppercase did not look well. I have been using lowercase "pid4cat" consistently since I made the logo end of Dec-2024</w:t>
      </w:r>
    </w:p>
  </w:comment>
  <w:comment w:author="Preston Rodrigues" w:id="9" w:date="2025-03-27T08:43:19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handle.nfdi4cat.org is used. but the above option is also available.</w:t>
      </w:r>
    </w:p>
  </w:comment>
  <w:comment w:author="Anonymous" w:id="25" w:date="2025-03-26T11:54:36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organisation providing the actual resource?</w:t>
      </w:r>
    </w:p>
  </w:comment>
  <w:comment w:author="David Linke" w:id="26" w:date="2025-03-26T23:42:22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just the doi PID and its metadata.</w:t>
      </w:r>
    </w:p>
  </w:comment>
  <w:comment w:author="hendrik borgelt" w:id="18" w:date="2025-04-03T07:56:55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and who should handle compromised PIDs? Should it be the primary responsibility of the SNAAs? I mean if keys can be compromised, we must also look at the PIDs generated by these compromised keys.</w:t>
      </w:r>
    </w:p>
  </w:comment>
  <w:comment w:author="Anonymous" w:id="7" w:date="2025-03-26T09:43:03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(MS)</w:t>
      </w:r>
    </w:p>
  </w:comment>
  <w:comment w:author="Anonymous" w:id="29" w:date="2025-03-26T12:05:03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(roughly) planned there?</w:t>
      </w:r>
    </w:p>
  </w:comment>
  <w:comment w:author="Anonymous" w:id="27" w:date="2025-03-26T11:56:41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automatically working? I.e. when I add a new PID with a relation to an old PID, can the old PID's metadata get updated automatically?</w:t>
      </w:r>
    </w:p>
  </w:comment>
  <w:comment w:author="David Linke" w:id="28" w:date="2025-03-26T23:53:22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is not automatic and I think we should not request updating the old record if a relation refering to the old record is added in a new PID.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"missed" relation from old to new can be inferred and provided in a PID graph (RDF-triples, see Open Data section). The missing relations can be added to the graph with few SPARQL commands.</w:t>
      </w:r>
    </w:p>
  </w:comment>
  <w:comment w:author="Anonymous" w:id="17" w:date="2025-04-02T08:39:13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sth. like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CD" w15:done="0"/>
  <w15:commentEx w15:paraId="000001CE" w15:done="0"/>
  <w15:commentEx w15:paraId="000001CF" w15:paraIdParent="000001CE" w15:done="0"/>
  <w15:commentEx w15:paraId="000001D0" w15:done="0"/>
  <w15:commentEx w15:paraId="000001D1" w15:paraIdParent="000001D0" w15:done="0"/>
  <w15:commentEx w15:paraId="000001D2" w15:paraIdParent="000001D0" w15:done="0"/>
  <w15:commentEx w15:paraId="000001D3" w15:paraIdParent="000001D0" w15:done="0"/>
  <w15:commentEx w15:paraId="000001D4" w15:done="0"/>
  <w15:commentEx w15:paraId="000001D5" w15:paraIdParent="000001D4" w15:done="0"/>
  <w15:commentEx w15:paraId="000001D6" w15:paraIdParent="000001D4" w15:done="0"/>
  <w15:commentEx w15:paraId="000001D9" w15:done="0"/>
  <w15:commentEx w15:paraId="000001DA" w15:done="0"/>
  <w15:commentEx w15:paraId="000001DB" w15:done="0"/>
  <w15:commentEx w15:paraId="000001DC" w15:paraIdParent="000001DB" w15:done="0"/>
  <w15:commentEx w15:paraId="000001DD" w15:done="0"/>
  <w15:commentEx w15:paraId="000001DE" w15:paraIdParent="000001DD" w15:done="0"/>
  <w15:commentEx w15:paraId="000001DF" w15:done="0"/>
  <w15:commentEx w15:paraId="000001E0" w15:done="0"/>
  <w15:commentEx w15:paraId="000001E1" w15:paraIdParent="000001E0" w15:done="0"/>
  <w15:commentEx w15:paraId="000001E2" w15:paraIdParent="000001E0" w15:done="0"/>
  <w15:commentEx w15:paraId="000001E3" w15:done="0"/>
  <w15:commentEx w15:paraId="000001E4" w15:done="0"/>
  <w15:commentEx w15:paraId="000001E5" w15:done="0"/>
  <w15:commentEx w15:paraId="000001E6" w15:done="0"/>
  <w15:commentEx w15:paraId="000001E8" w15:done="0"/>
  <w15:commentEx w15:paraId="000001E9" w15:done="0"/>
  <w15:commentEx w15:paraId="000001EA" w15:paraIdParent="000001E9" w15:done="0"/>
  <w15:commentEx w15:paraId="000001EB" w15:done="0"/>
  <w15:commentEx w15:paraId="000001EC" w15:done="0"/>
  <w15:commentEx w15:paraId="000001ED" w15:paraIdParent="000001EC" w15:done="0"/>
  <w15:commentEx w15:paraId="000001EE" w15:done="0"/>
  <w15:commentEx w15:paraId="000001EF" w15:done="0"/>
  <w15:commentEx w15:paraId="000001F0" w15:done="0"/>
  <w15:commentEx w15:paraId="000001F1" w15:done="0"/>
  <w15:commentEx w15:paraId="000001F3" w15:paraIdParent="000001F1" w15:done="0"/>
  <w15:commentEx w15:paraId="000001F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
      <w:lvlJc w:val="left"/>
      <w:pPr>
        <w:ind w:left="720" w:hanging="360"/>
      </w:pPr>
      <w:rPr/>
    </w:lvl>
    <w:lvl w:ilvl="1">
      <w:start w:val="0"/>
      <w:numFmt w:val="bullet"/>
      <w:lvlText w:val=" "/>
      <w:lvlJc w:val="left"/>
      <w:pPr>
        <w:ind w:left="1440" w:hanging="360"/>
      </w:pPr>
      <w:rPr/>
    </w:lvl>
    <w:lvl w:ilvl="2">
      <w:start w:val="0"/>
      <w:numFmt w:val="bullet"/>
      <w:lvlText w:val=" "/>
      <w:lvlJc w:val="left"/>
      <w:pPr>
        <w:ind w:left="2160" w:hanging="360"/>
      </w:pPr>
      <w:rPr/>
    </w:lvl>
    <w:lvl w:ilvl="3">
      <w:start w:val="0"/>
      <w:numFmt w:val="bullet"/>
      <w:lvlText w:val=" "/>
      <w:lvlJc w:val="left"/>
      <w:pPr>
        <w:ind w:left="2880" w:hanging="360"/>
      </w:pPr>
      <w:rPr/>
    </w:lvl>
    <w:lvl w:ilvl="4">
      <w:start w:val="0"/>
      <w:numFmt w:val="bullet"/>
      <w:lvlText w:val=" "/>
      <w:lvlJc w:val="left"/>
      <w:pPr>
        <w:ind w:left="3600" w:hanging="360"/>
      </w:pPr>
      <w:rPr/>
    </w:lvl>
    <w:lvl w:ilvl="5">
      <w:start w:val="0"/>
      <w:numFmt w:val="bullet"/>
      <w:lvlText w:val=" "/>
      <w:lvlJc w:val="left"/>
      <w:pPr>
        <w:ind w:left="4320" w:hanging="360"/>
      </w:pPr>
      <w:rPr/>
    </w:lvl>
    <w:lvl w:ilvl="6">
      <w:start w:val="0"/>
      <w:numFmt w:val="bullet"/>
      <w:lvlText w:val=" "/>
      <w:lvlJc w:val="left"/>
      <w:pPr>
        <w:ind w:left="5040" w:hanging="360"/>
      </w:pPr>
      <w:rPr/>
    </w:lvl>
    <w:lvl w:ilvl="7">
      <w:start w:val="0"/>
      <w:numFmt w:val="bullet"/>
      <w:lvlText w:val=" "/>
      <w:lvlJc w:val="left"/>
      <w:pPr>
        <w:ind w:left="5760" w:hanging="360"/>
      </w:pPr>
      <w:rPr/>
    </w:lvl>
    <w:lvl w:ilvl="8">
      <w:start w:val="0"/>
      <w:numFmt w:val="bullet"/>
      <w:lvlText w:val=" "/>
      <w:lvlJc w:val="left"/>
      <w:pPr>
        <w:ind w:left="6480" w:hanging="36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9">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left="432" w:hanging="432"/>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ind w:left="576" w:hanging="576"/>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Rule="auto"/>
      <w:jc w:val="center"/>
    </w:pPr>
    <w:rPr>
      <w:rFonts w:ascii="Play" w:cs="Play" w:eastAsia="Play" w:hAnsi="Play"/>
      <w:sz w:val="56"/>
      <w:szCs w:val="56"/>
    </w:rPr>
  </w:style>
  <w:style w:type="paragraph" w:styleId="Standard" w:default="1">
    <w:name w:val="Normal"/>
    <w:qFormat w:val="1"/>
  </w:style>
  <w:style w:type="paragraph" w:styleId="berschrift1">
    <w:name w:val="heading 1"/>
    <w:basedOn w:val="Standard"/>
    <w:next w:val="Textkrper"/>
    <w:link w:val="berschrift1Zchn"/>
    <w:uiPriority w:val="9"/>
    <w:qFormat w:val="1"/>
    <w:rsid w:val="00A10FD9"/>
    <w:pPr>
      <w:keepNext w:val="1"/>
      <w:keepLines w:val="1"/>
      <w:numPr>
        <w:numId w:val="66"/>
      </w:numPr>
      <w:spacing w:after="80" w:before="360"/>
      <w:outlineLvl w:val="0"/>
    </w:pPr>
    <w:rPr>
      <w:rFonts w:asciiTheme="majorHAnsi" w:cstheme="majorBidi" w:eastAsiaTheme="majorEastAsia" w:hAnsiTheme="majorHAnsi"/>
      <w:color w:val="0f4761" w:themeColor="accent1" w:themeShade="0000BF"/>
      <w:sz w:val="40"/>
      <w:szCs w:val="40"/>
    </w:rPr>
  </w:style>
  <w:style w:type="paragraph" w:styleId="berschrift2">
    <w:name w:val="heading 2"/>
    <w:basedOn w:val="Standard"/>
    <w:next w:val="Textkrper"/>
    <w:link w:val="berschrift2Zchn"/>
    <w:uiPriority w:val="9"/>
    <w:semiHidden w:val="1"/>
    <w:unhideWhenUsed w:val="1"/>
    <w:qFormat w:val="1"/>
    <w:rsid w:val="00A10FD9"/>
    <w:pPr>
      <w:keepNext w:val="1"/>
      <w:keepLines w:val="1"/>
      <w:numPr>
        <w:ilvl w:val="1"/>
        <w:numId w:val="66"/>
      </w:numPr>
      <w:spacing w:after="80" w:before="160"/>
      <w:outlineLvl w:val="1"/>
    </w:pPr>
    <w:rPr>
      <w:rFonts w:asciiTheme="majorHAnsi" w:cstheme="majorBidi" w:eastAsiaTheme="majorEastAsia" w:hAnsiTheme="majorHAnsi"/>
      <w:color w:val="0f4761" w:themeColor="accent1" w:themeShade="0000BF"/>
      <w:sz w:val="32"/>
      <w:szCs w:val="32"/>
    </w:rPr>
  </w:style>
  <w:style w:type="paragraph" w:styleId="berschrift3">
    <w:name w:val="heading 3"/>
    <w:basedOn w:val="Standard"/>
    <w:next w:val="Textkrper"/>
    <w:link w:val="berschrift3Zchn"/>
    <w:uiPriority w:val="9"/>
    <w:semiHidden w:val="1"/>
    <w:unhideWhenUsed w:val="1"/>
    <w:qFormat w:val="1"/>
    <w:rsid w:val="00A10FD9"/>
    <w:pPr>
      <w:keepNext w:val="1"/>
      <w:keepLines w:val="1"/>
      <w:numPr>
        <w:ilvl w:val="2"/>
        <w:numId w:val="66"/>
      </w:numPr>
      <w:spacing w:after="80" w:before="160"/>
      <w:outlineLvl w:val="2"/>
    </w:pPr>
    <w:rPr>
      <w:rFonts w:cstheme="majorBidi" w:eastAsiaTheme="majorEastAsia"/>
      <w:color w:val="0f4761" w:themeColor="accent1" w:themeShade="0000BF"/>
      <w:sz w:val="28"/>
      <w:szCs w:val="28"/>
    </w:rPr>
  </w:style>
  <w:style w:type="paragraph" w:styleId="berschrift4">
    <w:name w:val="heading 4"/>
    <w:basedOn w:val="Standard"/>
    <w:next w:val="Textkrper"/>
    <w:link w:val="berschrift4Zchn"/>
    <w:uiPriority w:val="9"/>
    <w:semiHidden w:val="1"/>
    <w:unhideWhenUsed w:val="1"/>
    <w:qFormat w:val="1"/>
    <w:rsid w:val="00A10FD9"/>
    <w:pPr>
      <w:keepNext w:val="1"/>
      <w:keepLines w:val="1"/>
      <w:numPr>
        <w:ilvl w:val="3"/>
        <w:numId w:val="66"/>
      </w:numPr>
      <w:spacing w:after="40" w:before="80"/>
      <w:outlineLvl w:val="3"/>
    </w:pPr>
    <w:rPr>
      <w:rFonts w:cstheme="majorBidi" w:eastAsiaTheme="majorEastAsia"/>
      <w:i w:val="1"/>
      <w:iCs w:val="1"/>
      <w:color w:val="0f4761" w:themeColor="accent1" w:themeShade="0000BF"/>
    </w:rPr>
  </w:style>
  <w:style w:type="paragraph" w:styleId="berschrift5">
    <w:name w:val="heading 5"/>
    <w:basedOn w:val="Standard"/>
    <w:next w:val="Textkrper"/>
    <w:link w:val="berschrift5Zchn"/>
    <w:uiPriority w:val="9"/>
    <w:semiHidden w:val="1"/>
    <w:unhideWhenUsed w:val="1"/>
    <w:qFormat w:val="1"/>
    <w:rsid w:val="00A10FD9"/>
    <w:pPr>
      <w:keepNext w:val="1"/>
      <w:keepLines w:val="1"/>
      <w:numPr>
        <w:ilvl w:val="4"/>
        <w:numId w:val="66"/>
      </w:numPr>
      <w:spacing w:after="40" w:before="80"/>
      <w:outlineLvl w:val="4"/>
    </w:pPr>
    <w:rPr>
      <w:rFonts w:cstheme="majorBidi" w:eastAsiaTheme="majorEastAsia"/>
      <w:color w:val="0f4761" w:themeColor="accent1" w:themeShade="0000BF"/>
    </w:rPr>
  </w:style>
  <w:style w:type="paragraph" w:styleId="berschrift6">
    <w:name w:val="heading 6"/>
    <w:basedOn w:val="Standard"/>
    <w:next w:val="Textkrper"/>
    <w:link w:val="berschrift6Zchn"/>
    <w:uiPriority w:val="9"/>
    <w:semiHidden w:val="1"/>
    <w:unhideWhenUsed w:val="1"/>
    <w:qFormat w:val="1"/>
    <w:rsid w:val="00A10FD9"/>
    <w:pPr>
      <w:keepNext w:val="1"/>
      <w:keepLines w:val="1"/>
      <w:numPr>
        <w:ilvl w:val="5"/>
        <w:numId w:val="66"/>
      </w:numPr>
      <w:spacing w:after="0" w:before="40"/>
      <w:outlineLvl w:val="5"/>
    </w:pPr>
    <w:rPr>
      <w:rFonts w:cstheme="majorBidi" w:eastAsiaTheme="majorEastAsia"/>
      <w:i w:val="1"/>
      <w:iCs w:val="1"/>
      <w:color w:val="595959" w:themeColor="text1" w:themeTint="0000A6"/>
    </w:rPr>
  </w:style>
  <w:style w:type="paragraph" w:styleId="berschrift7">
    <w:name w:val="heading 7"/>
    <w:basedOn w:val="Standard"/>
    <w:next w:val="Textkrper"/>
    <w:link w:val="berschrift7Zchn"/>
    <w:uiPriority w:val="9"/>
    <w:semiHidden w:val="1"/>
    <w:unhideWhenUsed w:val="1"/>
    <w:qFormat w:val="1"/>
    <w:rsid w:val="00A10FD9"/>
    <w:pPr>
      <w:keepNext w:val="1"/>
      <w:keepLines w:val="1"/>
      <w:numPr>
        <w:ilvl w:val="6"/>
        <w:numId w:val="66"/>
      </w:numPr>
      <w:spacing w:after="0" w:before="40"/>
      <w:outlineLvl w:val="6"/>
    </w:pPr>
    <w:rPr>
      <w:rFonts w:cstheme="majorBidi" w:eastAsiaTheme="majorEastAsia"/>
      <w:color w:val="595959" w:themeColor="text1" w:themeTint="0000A6"/>
    </w:rPr>
  </w:style>
  <w:style w:type="paragraph" w:styleId="berschrift8">
    <w:name w:val="heading 8"/>
    <w:basedOn w:val="Standard"/>
    <w:next w:val="Textkrper"/>
    <w:link w:val="berschrift8Zchn"/>
    <w:uiPriority w:val="9"/>
    <w:semiHidden w:val="1"/>
    <w:unhideWhenUsed w:val="1"/>
    <w:qFormat w:val="1"/>
    <w:rsid w:val="00A10FD9"/>
    <w:pPr>
      <w:keepNext w:val="1"/>
      <w:keepLines w:val="1"/>
      <w:numPr>
        <w:ilvl w:val="7"/>
        <w:numId w:val="66"/>
      </w:numPr>
      <w:spacing w:after="0"/>
      <w:outlineLvl w:val="7"/>
    </w:pPr>
    <w:rPr>
      <w:rFonts w:cstheme="majorBidi" w:eastAsiaTheme="majorEastAsia"/>
      <w:i w:val="1"/>
      <w:iCs w:val="1"/>
      <w:color w:val="272727" w:themeColor="text1" w:themeTint="0000D8"/>
    </w:rPr>
  </w:style>
  <w:style w:type="paragraph" w:styleId="berschrift9">
    <w:name w:val="heading 9"/>
    <w:basedOn w:val="Standard"/>
    <w:next w:val="Textkrper"/>
    <w:link w:val="berschrift9Zchn"/>
    <w:uiPriority w:val="9"/>
    <w:semiHidden w:val="1"/>
    <w:unhideWhenUsed w:val="1"/>
    <w:qFormat w:val="1"/>
    <w:rsid w:val="00A10FD9"/>
    <w:pPr>
      <w:keepNext w:val="1"/>
      <w:keepLines w:val="1"/>
      <w:numPr>
        <w:ilvl w:val="8"/>
        <w:numId w:val="66"/>
      </w:numPr>
      <w:spacing w:after="0"/>
      <w:outlineLvl w:val="8"/>
    </w:pPr>
    <w:rPr>
      <w:rFonts w:cstheme="majorBidi" w:eastAsiaTheme="majorEastAsia"/>
      <w:color w:val="272727" w:themeColor="text1" w:themeTint="0000D8"/>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Textkrper">
    <w:name w:val="Body Text"/>
    <w:basedOn w:val="Standard"/>
    <w:qFormat w:val="1"/>
    <w:pPr>
      <w:spacing w:after="180" w:before="180"/>
    </w:pPr>
  </w:style>
  <w:style w:type="paragraph" w:styleId="FirstParagraph" w:customStyle="1">
    <w:name w:val="First Paragraph"/>
    <w:basedOn w:val="Textkrper"/>
    <w:next w:val="Textkrper"/>
    <w:qFormat w:val="1"/>
  </w:style>
  <w:style w:type="paragraph" w:styleId="Compact" w:customStyle="1">
    <w:name w:val="Compact"/>
    <w:basedOn w:val="Textkrper"/>
    <w:qFormat w:val="1"/>
    <w:pPr>
      <w:spacing w:after="36" w:before="36"/>
    </w:pPr>
  </w:style>
  <w:style w:type="paragraph" w:styleId="Titel">
    <w:name w:val="Title"/>
    <w:basedOn w:val="Standard"/>
    <w:next w:val="Textkrper"/>
    <w:link w:val="TitelZchn"/>
    <w:uiPriority w:val="10"/>
    <w:qFormat w:val="1"/>
    <w:rsid w:val="00A10FD9"/>
    <w:pPr>
      <w:spacing w:after="80"/>
      <w:contextualSpacing w:val="1"/>
      <w:jc w:val="center"/>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A10FD9"/>
    <w:rPr>
      <w:rFonts w:asciiTheme="majorHAnsi" w:cstheme="majorBidi" w:eastAsiaTheme="majorEastAsia" w:hAnsiTheme="majorHAnsi"/>
      <w:spacing w:val="-10"/>
      <w:kern w:val="28"/>
      <w:sz w:val="56"/>
      <w:szCs w:val="56"/>
    </w:rPr>
  </w:style>
  <w:style w:type="paragraph" w:styleId="Untertitel">
    <w:name w:val="Subtitle"/>
    <w:basedOn w:val="Titel"/>
    <w:next w:val="Textkrper"/>
    <w:link w:val="UntertitelZchn"/>
    <w:uiPriority w:val="11"/>
    <w:qFormat w:val="1"/>
    <w:rsid w:val="00A10FD9"/>
    <w:pPr>
      <w:numPr>
        <w:ilvl w:val="1"/>
      </w:numPr>
    </w:pPr>
    <w:rPr>
      <w:spacing w:val="15"/>
      <w:sz w:val="28"/>
      <w:szCs w:val="28"/>
    </w:rPr>
  </w:style>
  <w:style w:type="character" w:styleId="UntertitelZchn" w:customStyle="1">
    <w:name w:val="Untertitel Zchn"/>
    <w:basedOn w:val="Absatz-Standardschriftart"/>
    <w:link w:val="Untertitel"/>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Textkrper"/>
    <w:qFormat w:val="1"/>
    <w:pPr>
      <w:keepNext w:val="1"/>
      <w:keepLines w:val="1"/>
      <w:jc w:val="center"/>
    </w:pPr>
  </w:style>
  <w:style w:type="paragraph" w:styleId="Datum">
    <w:name w:val="Date"/>
    <w:next w:val="Textkrper"/>
    <w:qFormat w:val="1"/>
    <w:pPr>
      <w:keepNext w:val="1"/>
      <w:keepLines w:val="1"/>
      <w:jc w:val="center"/>
    </w:pPr>
  </w:style>
  <w:style w:type="paragraph" w:styleId="AbstractTitle" w:customStyle="1">
    <w:name w:val="Abstract Title"/>
    <w:basedOn w:val="Standard"/>
    <w:next w:val="Abstract"/>
    <w:qFormat w:val="1"/>
    <w:pPr>
      <w:keepNext w:val="1"/>
      <w:keepLines w:val="1"/>
      <w:spacing w:after="0" w:before="300"/>
      <w:jc w:val="center"/>
    </w:pPr>
    <w:rPr>
      <w:b w:val="1"/>
      <w:sz w:val="20"/>
      <w:szCs w:val="20"/>
    </w:rPr>
  </w:style>
  <w:style w:type="paragraph" w:styleId="Abstract" w:customStyle="1">
    <w:name w:val="Abstract"/>
    <w:basedOn w:val="Standard"/>
    <w:next w:val="Textkrper"/>
    <w:qFormat w:val="1"/>
    <w:pPr>
      <w:keepNext w:val="1"/>
      <w:keepLines w:val="1"/>
      <w:spacing w:after="300" w:before="100"/>
    </w:pPr>
    <w:rPr>
      <w:sz w:val="20"/>
      <w:szCs w:val="20"/>
    </w:rPr>
  </w:style>
  <w:style w:type="paragraph" w:styleId="Literaturverzeichnis">
    <w:name w:val="Bibliography"/>
    <w:basedOn w:val="Standard"/>
    <w:qFormat w:val="1"/>
  </w:style>
  <w:style w:type="character" w:styleId="berschrift1Zchn" w:customStyle="1">
    <w:name w:val="Überschrift 1 Zchn"/>
    <w:basedOn w:val="Absatz-Standardschriftart"/>
    <w:link w:val="berschrift1"/>
    <w:uiPriority w:val="9"/>
    <w:rsid w:val="00A10FD9"/>
    <w:rPr>
      <w:rFonts w:asciiTheme="majorHAnsi" w:cstheme="majorBidi" w:eastAsiaTheme="majorEastAsia" w:hAnsiTheme="majorHAnsi"/>
      <w:color w:val="0f4761" w:themeColor="accent1" w:themeShade="0000BF"/>
      <w:sz w:val="40"/>
      <w:szCs w:val="40"/>
    </w:rPr>
  </w:style>
  <w:style w:type="character" w:styleId="berschrift2Zchn" w:customStyle="1">
    <w:name w:val="Überschrift 2 Zchn"/>
    <w:basedOn w:val="Absatz-Standardschriftart"/>
    <w:link w:val="berschrift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berschrift3Zchn" w:customStyle="1">
    <w:name w:val="Überschrift 3 Zchn"/>
    <w:basedOn w:val="Absatz-Standardschriftart"/>
    <w:link w:val="berschrift3"/>
    <w:uiPriority w:val="9"/>
    <w:semiHidden w:val="1"/>
    <w:rsid w:val="00A10FD9"/>
    <w:rPr>
      <w:rFonts w:cstheme="majorBidi" w:eastAsiaTheme="majorEastAsia"/>
      <w:color w:val="0f4761" w:themeColor="accent1" w:themeShade="0000BF"/>
      <w:sz w:val="28"/>
      <w:szCs w:val="28"/>
    </w:rPr>
  </w:style>
  <w:style w:type="character" w:styleId="berschrift4Zchn" w:customStyle="1">
    <w:name w:val="Überschrift 4 Zchn"/>
    <w:basedOn w:val="Absatz-Standardschriftart"/>
    <w:link w:val="berschrift4"/>
    <w:uiPriority w:val="9"/>
    <w:semiHidden w:val="1"/>
    <w:rsid w:val="00A10FD9"/>
    <w:rPr>
      <w:rFonts w:cstheme="majorBidi" w:eastAsiaTheme="majorEastAsia"/>
      <w:i w:val="1"/>
      <w:iCs w:val="1"/>
      <w:color w:val="0f4761" w:themeColor="accent1" w:themeShade="0000BF"/>
    </w:rPr>
  </w:style>
  <w:style w:type="character" w:styleId="berschrift5Zchn" w:customStyle="1">
    <w:name w:val="Überschrift 5 Zchn"/>
    <w:basedOn w:val="Absatz-Standardschriftart"/>
    <w:link w:val="berschrift5"/>
    <w:uiPriority w:val="9"/>
    <w:semiHidden w:val="1"/>
    <w:rsid w:val="00A10FD9"/>
    <w:rPr>
      <w:rFonts w:cstheme="majorBidi" w:eastAsiaTheme="majorEastAsia"/>
      <w:color w:val="0f4761" w:themeColor="accent1" w:themeShade="0000BF"/>
    </w:rPr>
  </w:style>
  <w:style w:type="character" w:styleId="berschrift6Zchn" w:customStyle="1">
    <w:name w:val="Überschrift 6 Zchn"/>
    <w:basedOn w:val="Absatz-Standardschriftart"/>
    <w:link w:val="berschrift6"/>
    <w:uiPriority w:val="9"/>
    <w:semiHidden w:val="1"/>
    <w:rsid w:val="00A10FD9"/>
    <w:rPr>
      <w:rFonts w:cstheme="majorBidi" w:eastAsiaTheme="majorEastAsia"/>
      <w:i w:val="1"/>
      <w:iCs w:val="1"/>
      <w:color w:val="595959" w:themeColor="text1" w:themeTint="0000A6"/>
    </w:rPr>
  </w:style>
  <w:style w:type="character" w:styleId="berschrift7Zchn" w:customStyle="1">
    <w:name w:val="Überschrift 7 Zchn"/>
    <w:basedOn w:val="Absatz-Standardschriftart"/>
    <w:link w:val="berschrift7"/>
    <w:uiPriority w:val="9"/>
    <w:semiHidden w:val="1"/>
    <w:rsid w:val="00A10FD9"/>
    <w:rPr>
      <w:rFonts w:cstheme="majorBidi" w:eastAsiaTheme="majorEastAsia"/>
      <w:color w:val="595959" w:themeColor="text1" w:themeTint="0000A6"/>
    </w:rPr>
  </w:style>
  <w:style w:type="character" w:styleId="berschrift8Zchn" w:customStyle="1">
    <w:name w:val="Überschrift 8 Zchn"/>
    <w:basedOn w:val="Absatz-Standardschriftart"/>
    <w:link w:val="berschrift8"/>
    <w:uiPriority w:val="9"/>
    <w:semiHidden w:val="1"/>
    <w:rsid w:val="00A10FD9"/>
    <w:rPr>
      <w:rFonts w:cstheme="majorBidi" w:eastAsiaTheme="majorEastAsia"/>
      <w:i w:val="1"/>
      <w:iCs w:val="1"/>
      <w:color w:val="272727" w:themeColor="text1" w:themeTint="0000D8"/>
    </w:rPr>
  </w:style>
  <w:style w:type="character" w:styleId="berschrift9Zchn" w:customStyle="1">
    <w:name w:val="Überschrift 9 Zchn"/>
    <w:basedOn w:val="Absatz-Standardschriftart"/>
    <w:link w:val="berschrift9"/>
    <w:uiPriority w:val="9"/>
    <w:semiHidden w:val="1"/>
    <w:rsid w:val="00A10FD9"/>
    <w:rPr>
      <w:rFonts w:cstheme="majorBidi" w:eastAsiaTheme="majorEastAsia"/>
      <w:color w:val="272727" w:themeColor="text1" w:themeTint="0000D8"/>
    </w:rPr>
  </w:style>
  <w:style w:type="paragraph" w:styleId="Blocktext">
    <w:name w:val="Block Text"/>
    <w:basedOn w:val="Textkrper"/>
    <w:next w:val="Textkrper"/>
    <w:uiPriority w:val="9"/>
    <w:unhideWhenUsed w:val="1"/>
    <w:qFormat w:val="1"/>
    <w:pPr>
      <w:spacing w:after="100" w:before="100"/>
      <w:ind w:left="480" w:right="480"/>
    </w:pPr>
  </w:style>
  <w:style w:type="paragraph" w:styleId="Funotentext">
    <w:name w:val="footnote text"/>
    <w:basedOn w:val="Standard"/>
    <w:uiPriority w:val="9"/>
    <w:unhideWhenUsed w:val="1"/>
    <w:qFormat w:val="1"/>
  </w:style>
  <w:style w:type="paragraph" w:styleId="FootnoteBlockText" w:customStyle="1">
    <w:name w:val="Footnote Block Text"/>
    <w:basedOn w:val="Funotentext"/>
    <w:next w:val="Funotentext"/>
    <w:uiPriority w:val="9"/>
    <w:unhideWhenUsed w:val="1"/>
    <w:qFormat w:val="1"/>
    <w:pPr>
      <w:spacing w:after="100" w:before="100"/>
      <w:ind w:left="480" w:right="480"/>
    </w:pPr>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Standard"/>
    <w:next w:val="Definition"/>
    <w:pPr>
      <w:keepNext w:val="1"/>
      <w:keepLines w:val="1"/>
      <w:spacing w:after="0"/>
    </w:pPr>
    <w:rPr>
      <w:b w:val="1"/>
    </w:rPr>
  </w:style>
  <w:style w:type="paragraph" w:styleId="Definition" w:customStyle="1">
    <w:name w:val="Definition"/>
    <w:basedOn w:val="Standard"/>
  </w:style>
  <w:style w:type="paragraph" w:styleId="Beschriftung">
    <w:name w:val="caption"/>
    <w:basedOn w:val="Standard"/>
    <w:link w:val="BeschriftungZchn"/>
    <w:pPr>
      <w:spacing w:after="120"/>
    </w:pPr>
    <w:rPr>
      <w:i w:val="1"/>
    </w:rPr>
  </w:style>
  <w:style w:type="paragraph" w:styleId="TableCaption" w:customStyle="1">
    <w:name w:val="Table Caption"/>
    <w:basedOn w:val="Beschriftung"/>
    <w:pPr>
      <w:keepNext w:val="1"/>
    </w:pPr>
  </w:style>
  <w:style w:type="paragraph" w:styleId="ImageCaption" w:customStyle="1">
    <w:name w:val="Image Caption"/>
    <w:basedOn w:val="Beschriftung"/>
  </w:style>
  <w:style w:type="paragraph" w:styleId="Figure" w:customStyle="1">
    <w:name w:val="Figure"/>
    <w:basedOn w:val="Standard"/>
  </w:style>
  <w:style w:type="paragraph" w:styleId="CaptionedFigure" w:customStyle="1">
    <w:name w:val="Captioned Figure"/>
    <w:basedOn w:val="Figure"/>
    <w:pPr>
      <w:keepNext w:val="1"/>
    </w:pPr>
  </w:style>
  <w:style w:type="character" w:styleId="BeschriftungZchn" w:customStyle="1">
    <w:name w:val="Beschriftung Zchn"/>
    <w:basedOn w:val="Absatz-Standardschriftart"/>
    <w:link w:val="Beschriftung"/>
  </w:style>
  <w:style w:type="character" w:styleId="VerbatimChar" w:customStyle="1">
    <w:name w:val="Verbatim Char"/>
    <w:basedOn w:val="BeschriftungZchn"/>
    <w:link w:val="SourceCode"/>
    <w:rPr>
      <w:rFonts w:ascii="Consolas" w:hAnsi="Consolas"/>
      <w:sz w:val="22"/>
    </w:rPr>
  </w:style>
  <w:style w:type="character" w:styleId="SectionNumber" w:customStyle="1">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156082" w:themeColor="accent1"/>
    </w:rPr>
  </w:style>
  <w:style w:type="paragraph" w:styleId="Inhaltsverzeichnisberschrift">
    <w:name w:val="TOC Heading"/>
    <w:basedOn w:val="berschrift1"/>
    <w:next w:val="Textkrper"/>
    <w:uiPriority w:val="39"/>
    <w:unhideWhenUsed w:val="1"/>
    <w:qFormat w:val="1"/>
    <w:pPr>
      <w:spacing w:before="240" w:line="259" w:lineRule="auto"/>
      <w:outlineLvl w:val="9"/>
    </w:pPr>
  </w:style>
  <w:style w:type="paragraph" w:styleId="SourceCode" w:customStyle="1">
    <w:name w:val="Source Code"/>
    <w:basedOn w:val="Standard"/>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val="1"/>
      <w:color w:val="008000"/>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character" w:styleId="NichtaufgelsteErwhnung">
    <w:name w:val="Unresolved Mention"/>
    <w:basedOn w:val="Absatz-Standardschriftart"/>
    <w:uiPriority w:val="99"/>
    <w:semiHidden w:val="1"/>
    <w:unhideWhenUsed w:val="1"/>
    <w:rsid w:val="00DE12D3"/>
    <w:rPr>
      <w:color w:val="605e5c"/>
      <w:shd w:color="auto" w:fill="e1dfdd" w:val="clear"/>
    </w:rPr>
  </w:style>
  <w:style w:type="paragraph" w:styleId="Subtitle">
    <w:name w:val="Subtitle"/>
    <w:basedOn w:val="Normal"/>
    <w:next w:val="Normal"/>
    <w:pPr>
      <w:spacing w:after="80" w:lineRule="auto"/>
      <w:jc w:val="center"/>
    </w:pPr>
    <w:rPr>
      <w:rFonts w:ascii="Play" w:cs="Play" w:eastAsia="Play" w:hAnsi="Play"/>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nfdi4cat/pid4cat-model/tree/main/project" TargetMode="External"/><Relationship Id="rId20" Type="http://schemas.openxmlformats.org/officeDocument/2006/relationships/hyperlink" Target="https://w3id.org/nfdi4cat/voc4cat_0005015" TargetMode="External"/><Relationship Id="rId41" Type="http://schemas.openxmlformats.org/officeDocument/2006/relationships/hyperlink" Target="https://github.com/nfdi4cat/pid4cat-model/tree/main/project" TargetMode="External"/><Relationship Id="rId22" Type="http://schemas.openxmlformats.org/officeDocument/2006/relationships/hyperlink" Target="https://w3id.org/nfdi4cat/voc4cat_0005017" TargetMode="External"/><Relationship Id="rId21" Type="http://schemas.openxmlformats.org/officeDocument/2006/relationships/hyperlink" Target="https://w3id.org/nfdi4cat/voc4cat_0005016" TargetMode="External"/><Relationship Id="rId24" Type="http://schemas.openxmlformats.org/officeDocument/2006/relationships/hyperlink" Target="https://repository.nfdi4cat.org/" TargetMode="External"/><Relationship Id="rId23" Type="http://schemas.openxmlformats.org/officeDocument/2006/relationships/hyperlink" Target="https://nfdi4cat.github.io/voc4ca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nfdi4cat/pid4cat-model/commit/fd9d88d7e9dc03b565079261613ff0e8f6d7db66" TargetMode="External"/><Relationship Id="rId26" Type="http://schemas.openxmlformats.org/officeDocument/2006/relationships/hyperlink" Target="https://dataverse.org/" TargetMode="External"/><Relationship Id="rId25" Type="http://schemas.openxmlformats.org/officeDocument/2006/relationships/hyperlink" Target="https://dataverse.org/" TargetMode="External"/><Relationship Id="rId28" Type="http://schemas.openxmlformats.org/officeDocument/2006/relationships/hyperlink" Target="https://repository.nfdi4cat.org/" TargetMode="External"/><Relationship Id="rId27" Type="http://schemas.openxmlformats.org/officeDocument/2006/relationships/hyperlink" Target="https://dataverse.or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hdl.handle.net/21.11165/4cat/638s-k9dx?noredirect"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bioregistry.io/" TargetMode="External"/><Relationship Id="rId30" Type="http://schemas.openxmlformats.org/officeDocument/2006/relationships/hyperlink" Target="https://pid.nfdi4cat.org/" TargetMode="External"/><Relationship Id="rId11" Type="http://schemas.openxmlformats.org/officeDocument/2006/relationships/hyperlink" Target="https://datacite-metadata-schema.readthedocs.io/" TargetMode="External"/><Relationship Id="rId33" Type="http://schemas.openxmlformats.org/officeDocument/2006/relationships/hyperlink" Target="https://github.com/nfdi4cat/pid4cat-model" TargetMode="External"/><Relationship Id="rId10" Type="http://schemas.openxmlformats.org/officeDocument/2006/relationships/hyperlink" Target="https://www.handle.net/" TargetMode="External"/><Relationship Id="rId32" Type="http://schemas.openxmlformats.org/officeDocument/2006/relationships/hyperlink" Target="about:blank" TargetMode="External"/><Relationship Id="rId13" Type="http://schemas.openxmlformats.org/officeDocument/2006/relationships/hyperlink" Target="https://ror.org/" TargetMode="External"/><Relationship Id="rId35" Type="http://schemas.openxmlformats.org/officeDocument/2006/relationships/hyperlink" Target="https://jupyter.org/" TargetMode="External"/><Relationship Id="rId12" Type="http://schemas.openxmlformats.org/officeDocument/2006/relationships/hyperlink" Target="https://datacite-metadata-schema.readthedocs.io/" TargetMode="External"/><Relationship Id="rId34" Type="http://schemas.openxmlformats.org/officeDocument/2006/relationships/hyperlink" Target="https://api.nfdi4cat.org/testpid/v2/index.html" TargetMode="External"/><Relationship Id="rId15" Type="http://schemas.openxmlformats.org/officeDocument/2006/relationships/hyperlink" Target="https://en.wikipedia.org/wiki/Global_Release_Identifier" TargetMode="External"/><Relationship Id="rId37" Type="http://schemas.openxmlformats.org/officeDocument/2006/relationships/hyperlink" Target="https://www.handle.net/proxy_servlet.html" TargetMode="External"/><Relationship Id="rId14" Type="http://schemas.openxmlformats.org/officeDocument/2006/relationships/hyperlink" Target="https://datacite.org/" TargetMode="External"/><Relationship Id="rId36" Type="http://schemas.openxmlformats.org/officeDocument/2006/relationships/hyperlink" Target="https://github.com/nfdi4cat/pid4cat-model/blob/main/examples/api-v2-demo.ipynb" TargetMode="External"/><Relationship Id="rId17" Type="http://schemas.openxmlformats.org/officeDocument/2006/relationships/hyperlink" Target="https://w3id.org/nfdi4cat/voc4cat_0005012" TargetMode="External"/><Relationship Id="rId39" Type="http://schemas.openxmlformats.org/officeDocument/2006/relationships/hyperlink" Target="https://gitlab.com/opensourcelab/scientificdata/pid/django-pid" TargetMode="External"/><Relationship Id="rId16" Type="http://schemas.openxmlformats.org/officeDocument/2006/relationships/hyperlink" Target="https://arthurdejong.org/python-stdnum/doc/1.20/stdnum.iso7064" TargetMode="External"/><Relationship Id="rId38" Type="http://schemas.openxmlformats.org/officeDocument/2006/relationships/hyperlink" Target="https://hdl.handle.net/21.T11978/test/C9K6-C6K9?noredirect" TargetMode="External"/><Relationship Id="rId19" Type="http://schemas.openxmlformats.org/officeDocument/2006/relationships/hyperlink" Target="https://w3id.org/nfdi4cat/voc4cat_0005014" TargetMode="External"/><Relationship Id="rId18" Type="http://schemas.openxmlformats.org/officeDocument/2006/relationships/hyperlink" Target="https://w3id.org/nfdi4cat/voc4cat_00050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3cVB1e9cYKvHOyJ9YjdwegYabg==">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2025-03-25T17:20:00Z</dcterms:created>
</cp:coreProperties>
</file>